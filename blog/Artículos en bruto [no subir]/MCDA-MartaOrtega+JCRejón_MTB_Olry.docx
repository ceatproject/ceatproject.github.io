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15D02" w14:textId="77777777" w:rsidR="00F73A33" w:rsidRDefault="00BB33E2">
      <w:pPr>
        <w:rPr>
          <w:b/>
          <w:bCs/>
          <w:sz w:val="28"/>
          <w:szCs w:val="28"/>
          <w:lang w:val="es-ES"/>
        </w:rPr>
      </w:pPr>
      <w:r w:rsidRPr="00BB33E2">
        <w:rPr>
          <w:b/>
          <w:bCs/>
          <w:sz w:val="28"/>
          <w:szCs w:val="28"/>
          <w:lang w:val="es-ES"/>
        </w:rPr>
        <w:t>Multiple-criteria decision analysis (MCDA): una herramienta</w:t>
      </w:r>
      <w:r>
        <w:rPr>
          <w:b/>
          <w:bCs/>
          <w:sz w:val="28"/>
          <w:szCs w:val="28"/>
          <w:lang w:val="es-ES"/>
        </w:rPr>
        <w:t xml:space="preserve"> para la toma de decisiones informadas</w:t>
      </w:r>
    </w:p>
    <w:p w14:paraId="0609E12F" w14:textId="4609357E" w:rsidR="00BB33E2" w:rsidRDefault="00BB33E2" w:rsidP="00BB33E2">
      <w:pPr>
        <w:jc w:val="both"/>
        <w:rPr>
          <w:sz w:val="24"/>
          <w:szCs w:val="24"/>
          <w:lang w:val="es-ES"/>
        </w:rPr>
      </w:pPr>
      <w:r>
        <w:rPr>
          <w:sz w:val="24"/>
          <w:szCs w:val="24"/>
          <w:lang w:val="es-ES"/>
        </w:rPr>
        <w:t>En la actualidad, existe una rama importante de la actividad HTA (health technology assessment) dedicada a la construcción de MCDAs</w:t>
      </w:r>
      <w:r w:rsidR="007615FF">
        <w:rPr>
          <w:sz w:val="24"/>
          <w:szCs w:val="24"/>
          <w:lang w:val="es-ES"/>
        </w:rPr>
        <w:t xml:space="preserve"> (Análisis de decisiones multi-criterio por sus siglas en inglés)</w:t>
      </w:r>
      <w:r>
        <w:rPr>
          <w:sz w:val="24"/>
          <w:szCs w:val="24"/>
          <w:lang w:val="es-ES"/>
        </w:rPr>
        <w:t xml:space="preserve"> para facilitar la toma de decisiones. Estos MCDAs no ofrecen </w:t>
      </w:r>
      <w:r w:rsidR="00FB6A29">
        <w:rPr>
          <w:sz w:val="24"/>
          <w:szCs w:val="24"/>
          <w:lang w:val="es-ES"/>
        </w:rPr>
        <w:t>un único valor determinista</w:t>
      </w:r>
      <w:r>
        <w:rPr>
          <w:sz w:val="24"/>
          <w:szCs w:val="24"/>
          <w:lang w:val="es-ES"/>
        </w:rPr>
        <w:t xml:space="preserve"> para que el decisor tome una decisión, sino que</w:t>
      </w:r>
      <w:r w:rsidR="00FB6A29">
        <w:rPr>
          <w:sz w:val="24"/>
          <w:szCs w:val="24"/>
          <w:lang w:val="es-ES"/>
        </w:rPr>
        <w:t xml:space="preserve"> el</w:t>
      </w:r>
      <w:r w:rsidR="009A436C">
        <w:rPr>
          <w:sz w:val="24"/>
          <w:szCs w:val="24"/>
          <w:lang w:val="es-ES"/>
        </w:rPr>
        <w:t xml:space="preserve"> resultado</w:t>
      </w:r>
      <w:r>
        <w:rPr>
          <w:sz w:val="24"/>
          <w:szCs w:val="24"/>
          <w:lang w:val="es-ES"/>
        </w:rPr>
        <w:t xml:space="preserve"> permite conocer qué criterios se han considerado, qué preferencias </w:t>
      </w:r>
      <w:r w:rsidR="009A436C">
        <w:rPr>
          <w:sz w:val="24"/>
          <w:szCs w:val="24"/>
          <w:lang w:val="es-ES"/>
        </w:rPr>
        <w:t>se han tenido en cuenta,</w:t>
      </w:r>
      <w:r>
        <w:rPr>
          <w:sz w:val="24"/>
          <w:szCs w:val="24"/>
          <w:lang w:val="es-ES"/>
        </w:rPr>
        <w:t xml:space="preserve"> de quién</w:t>
      </w:r>
      <w:r w:rsidR="009A436C">
        <w:rPr>
          <w:sz w:val="24"/>
          <w:szCs w:val="24"/>
          <w:lang w:val="es-ES"/>
        </w:rPr>
        <w:t xml:space="preserve"> provienen las preferencias</w:t>
      </w:r>
      <w:r>
        <w:rPr>
          <w:sz w:val="24"/>
          <w:szCs w:val="24"/>
          <w:lang w:val="es-ES"/>
        </w:rPr>
        <w:t>, qué información previa se ha consultado y qué métodos de agregación de las preferencias y resultados se ha empleado para obtener una “puntuación final”. En general, los MCDAs suelen tener como fin la comparación de productos diferentes (en nuestro caso tecnologías sanitarias). A través de ellos creamos un marco que evalúa, de forma transparente</w:t>
      </w:r>
      <w:r w:rsidR="0026713F">
        <w:rPr>
          <w:sz w:val="24"/>
          <w:szCs w:val="24"/>
          <w:lang w:val="es-ES"/>
        </w:rPr>
        <w:t xml:space="preserve"> y </w:t>
      </w:r>
      <w:r w:rsidR="007615FF">
        <w:rPr>
          <w:sz w:val="24"/>
          <w:szCs w:val="24"/>
          <w:lang w:val="es-ES"/>
        </w:rPr>
        <w:t>explícita</w:t>
      </w:r>
      <w:r>
        <w:rPr>
          <w:sz w:val="24"/>
          <w:szCs w:val="24"/>
          <w:lang w:val="es-ES"/>
        </w:rPr>
        <w:t xml:space="preserve">, los diferentes productos existentes y genera un resultado (que bien podría ser un ranking, una puntuación, etc.). </w:t>
      </w:r>
      <w:r w:rsidR="009A436C">
        <w:rPr>
          <w:sz w:val="24"/>
          <w:szCs w:val="24"/>
          <w:lang w:val="es-ES"/>
        </w:rPr>
        <w:t xml:space="preserve">En general, la mayoría de resultados generados por los MCDAs son cálculos del </w:t>
      </w:r>
      <w:r w:rsidR="009A436C">
        <w:rPr>
          <w:i/>
          <w:iCs/>
          <w:sz w:val="24"/>
          <w:szCs w:val="24"/>
          <w:lang w:val="es-ES"/>
        </w:rPr>
        <w:t>valor</w:t>
      </w:r>
      <w:r w:rsidR="009A436C">
        <w:rPr>
          <w:sz w:val="24"/>
          <w:szCs w:val="24"/>
          <w:lang w:val="es-ES"/>
        </w:rPr>
        <w:t xml:space="preserve"> de la</w:t>
      </w:r>
      <w:r w:rsidR="005009ED">
        <w:rPr>
          <w:sz w:val="24"/>
          <w:szCs w:val="24"/>
          <w:lang w:val="es-ES"/>
        </w:rPr>
        <w:t>s</w:t>
      </w:r>
      <w:r w:rsidR="009A436C">
        <w:rPr>
          <w:sz w:val="24"/>
          <w:szCs w:val="24"/>
          <w:lang w:val="es-ES"/>
        </w:rPr>
        <w:t xml:space="preserve"> alternativa</w:t>
      </w:r>
      <w:r w:rsidR="005009ED">
        <w:rPr>
          <w:sz w:val="24"/>
          <w:szCs w:val="24"/>
          <w:lang w:val="es-ES"/>
        </w:rPr>
        <w:t>s</w:t>
      </w:r>
      <w:r w:rsidR="009A436C">
        <w:rPr>
          <w:sz w:val="24"/>
          <w:szCs w:val="24"/>
          <w:lang w:val="es-ES"/>
        </w:rPr>
        <w:t xml:space="preserve"> considerada</w:t>
      </w:r>
      <w:r w:rsidR="005009ED">
        <w:rPr>
          <w:sz w:val="24"/>
          <w:szCs w:val="24"/>
          <w:lang w:val="es-ES"/>
        </w:rPr>
        <w:t>s</w:t>
      </w:r>
      <w:r w:rsidR="009A436C">
        <w:rPr>
          <w:sz w:val="24"/>
          <w:szCs w:val="24"/>
          <w:lang w:val="es-ES"/>
        </w:rPr>
        <w:t xml:space="preserve"> </w:t>
      </w:r>
      <w:r w:rsidR="00F35B63">
        <w:rPr>
          <w:sz w:val="24"/>
          <w:szCs w:val="24"/>
          <w:lang w:val="es-ES"/>
        </w:rPr>
        <w:fldChar w:fldCharType="begin" w:fldLock="1"/>
      </w:r>
      <w:r w:rsidR="009A436C">
        <w:rPr>
          <w:sz w:val="24"/>
          <w:szCs w:val="24"/>
          <w:lang w:val="es-ES"/>
        </w:rPr>
        <w:instrText>ADDIN CSL_CITATION {"citationItems":[{"id":"ITEM-1","itemData":{"DOI":"10.1016/j.jval.2012.06.015","ISSN":"10983015","PMID":"23244821","abstract":"Objectives: Multicriteria decision analysis (MCDA) has been suggested by some researchers as a method to capture the benefits beyond quality adjusted life-years in a transparent and consistent manner. The objectives of this article were to analyze the possible application of MCDA approaches in health technology assessment and to describe their relative advantages and disadvantages. Methods: This article begins with an introduction to the most common types of MCDA models and a critical review of state-of-the-art methods for incorporating multiple criteria in health technology assessment. An overview of MCDA is provided and is compared against the current UK National Institute for Health and Clinical Excellence health technology appraisal process. A generic MCDA modeling approach is described, and the different MCDA modeling approaches are applied to a hypothetical case study. Results: A comparison of the different MCDA approaches is provided, and the generic issues that need consideration before the application of MCDA in health technology assessment are examined. Conclusions: There are general practical issues that might arise from using an MCDA approach, and it is suggested that appropriate care be taken to ensure the success of MCDA techniques in the appraisal process. © 2012 International Society for Pharmacoeconomics and Outcomes Research (ISPOR). Published by Elsevier Inc.","author":[{"dropping-particle":"","family":"Thokala","given":"Praveen","non-dropping-particle":"","parse-names":false,"suffix":""},{"dropping-particle":"","family":"Duenas","given":"Alejandra","non-dropping-particle":"","parse-names":false,"suffix":""}],"container-title":"Value in Health","id":"ITEM-1","issue":"8","issued":{"date-parts":[["2012","12","1"]]},"page":"1172-1181","publisher":"Elsevier","title":"Multiple criteria decision analysis for health technology assessment","type":"article-journal","volume":"15"},"uris":["http://www.mendeley.com/documents/?uuid=83e14b5d-b9d8-3ab3-a1dc-0bdd97e48c91"]}],"mendeley":{"formattedCitation":"[1]","plainTextFormattedCitation":"[1]","previouslyFormattedCitation":"[1]"},"properties":{"noteIndex":0},"schema":"https://github.com/citation-style-language/schema/raw/master/csl-citation.json"}</w:instrText>
      </w:r>
      <w:r w:rsidR="00F35B63">
        <w:rPr>
          <w:sz w:val="24"/>
          <w:szCs w:val="24"/>
          <w:lang w:val="es-ES"/>
        </w:rPr>
        <w:fldChar w:fldCharType="separate"/>
      </w:r>
      <w:r w:rsidR="009A436C" w:rsidRPr="009A436C">
        <w:rPr>
          <w:noProof/>
          <w:sz w:val="24"/>
          <w:szCs w:val="24"/>
          <w:lang w:val="es-ES"/>
        </w:rPr>
        <w:t>[1]</w:t>
      </w:r>
      <w:r w:rsidR="00F35B63">
        <w:rPr>
          <w:sz w:val="24"/>
          <w:szCs w:val="24"/>
          <w:lang w:val="es-ES"/>
        </w:rPr>
        <w:fldChar w:fldCharType="end"/>
      </w:r>
      <w:r w:rsidR="009A436C">
        <w:rPr>
          <w:sz w:val="24"/>
          <w:szCs w:val="24"/>
          <w:lang w:val="es-ES"/>
        </w:rPr>
        <w:t>.</w:t>
      </w:r>
    </w:p>
    <w:p w14:paraId="4410782E" w14:textId="46F7A1B2" w:rsidR="00461DEC" w:rsidRDefault="00461DEC" w:rsidP="00BB33E2">
      <w:pPr>
        <w:jc w:val="both"/>
        <w:rPr>
          <w:sz w:val="24"/>
          <w:szCs w:val="24"/>
          <w:lang w:val="es-ES"/>
        </w:rPr>
      </w:pPr>
      <w:r>
        <w:rPr>
          <w:rFonts w:ascii="Arial Black" w:hAnsi="Arial Black"/>
          <w:noProof/>
          <w:sz w:val="28"/>
          <w:szCs w:val="28"/>
          <w:lang w:val="es-ES" w:eastAsia="es-ES"/>
        </w:rPr>
        <w:drawing>
          <wp:inline distT="0" distB="0" distL="0" distR="0" wp14:anchorId="1B619A9D" wp14:editId="3876F73D">
            <wp:extent cx="5400040" cy="3667125"/>
            <wp:effectExtent l="19050" t="0" r="2921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030EE5" w14:textId="47AEF741" w:rsidR="0064194D" w:rsidRPr="009A436C" w:rsidRDefault="0064194D" w:rsidP="0064194D">
      <w:pPr>
        <w:jc w:val="right"/>
        <w:rPr>
          <w:sz w:val="24"/>
          <w:szCs w:val="24"/>
          <w:lang w:val="es-ES"/>
        </w:rPr>
      </w:pPr>
      <w:r>
        <w:rPr>
          <w:sz w:val="24"/>
          <w:szCs w:val="24"/>
          <w:lang w:val="es-ES"/>
        </w:rPr>
        <w:t xml:space="preserve">Elaboración propia inspirado en la guía de ISPOR </w:t>
      </w:r>
      <w:r>
        <w:rPr>
          <w:sz w:val="24"/>
          <w:szCs w:val="24"/>
          <w:lang w:val="es-ES"/>
        </w:rPr>
        <w:fldChar w:fldCharType="begin" w:fldLock="1"/>
      </w:r>
      <w:r w:rsidR="0031422F">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Pr>
          <w:sz w:val="24"/>
          <w:szCs w:val="24"/>
          <w:lang w:val="es-ES"/>
        </w:rPr>
        <w:fldChar w:fldCharType="separate"/>
      </w:r>
      <w:r w:rsidRPr="0064194D">
        <w:rPr>
          <w:noProof/>
          <w:sz w:val="24"/>
          <w:szCs w:val="24"/>
          <w:lang w:val="es-ES"/>
        </w:rPr>
        <w:t>[2]</w:t>
      </w:r>
      <w:r>
        <w:rPr>
          <w:sz w:val="24"/>
          <w:szCs w:val="24"/>
          <w:lang w:val="es-ES"/>
        </w:rPr>
        <w:fldChar w:fldCharType="end"/>
      </w:r>
    </w:p>
    <w:p w14:paraId="46DF47B7" w14:textId="72DF3078" w:rsidR="002C694D" w:rsidRDefault="009A436C" w:rsidP="00073D32">
      <w:pPr>
        <w:jc w:val="both"/>
        <w:rPr>
          <w:sz w:val="24"/>
          <w:szCs w:val="24"/>
          <w:lang w:val="es-ES"/>
        </w:rPr>
      </w:pPr>
      <w:r>
        <w:rPr>
          <w:sz w:val="24"/>
          <w:szCs w:val="24"/>
          <w:lang w:val="es-ES"/>
        </w:rPr>
        <w:t xml:space="preserve">Cuando se lleva a cabo un MCDA, el primer paso es siempre definir su objetivo </w:t>
      </w:r>
      <w:r w:rsidR="00F35B63">
        <w:rPr>
          <w:sz w:val="24"/>
          <w:szCs w:val="24"/>
          <w:lang w:val="es-ES"/>
        </w:rPr>
        <w:fldChar w:fldCharType="begin" w:fldLock="1"/>
      </w:r>
      <w:r>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sidR="00F35B63">
        <w:rPr>
          <w:sz w:val="24"/>
          <w:szCs w:val="24"/>
          <w:lang w:val="es-ES"/>
        </w:rPr>
        <w:fldChar w:fldCharType="separate"/>
      </w:r>
      <w:r w:rsidRPr="009A436C">
        <w:rPr>
          <w:noProof/>
          <w:sz w:val="24"/>
          <w:szCs w:val="24"/>
          <w:lang w:val="es-ES"/>
        </w:rPr>
        <w:t>[2]</w:t>
      </w:r>
      <w:r w:rsidR="00F35B63">
        <w:rPr>
          <w:sz w:val="24"/>
          <w:szCs w:val="24"/>
          <w:lang w:val="es-ES"/>
        </w:rPr>
        <w:fldChar w:fldCharType="end"/>
      </w:r>
      <w:r>
        <w:rPr>
          <w:sz w:val="24"/>
          <w:szCs w:val="24"/>
          <w:lang w:val="es-ES"/>
        </w:rPr>
        <w:t xml:space="preserve">. Se debe hacer una descripción </w:t>
      </w:r>
      <w:r w:rsidR="002C694D">
        <w:rPr>
          <w:sz w:val="24"/>
          <w:szCs w:val="24"/>
          <w:lang w:val="es-ES"/>
        </w:rPr>
        <w:t>de la decisión a la que nos vamos a enfrentar, y para ello es recomendable consultar a tod</w:t>
      </w:r>
      <w:r w:rsidR="00242003">
        <w:rPr>
          <w:sz w:val="24"/>
          <w:szCs w:val="24"/>
          <w:lang w:val="es-ES"/>
        </w:rPr>
        <w:t>a</w:t>
      </w:r>
      <w:r w:rsidR="002C694D">
        <w:rPr>
          <w:sz w:val="24"/>
          <w:szCs w:val="24"/>
          <w:lang w:val="es-ES"/>
        </w:rPr>
        <w:t xml:space="preserve">s las partes </w:t>
      </w:r>
      <w:r w:rsidR="002C03D7">
        <w:rPr>
          <w:sz w:val="24"/>
          <w:szCs w:val="24"/>
          <w:lang w:val="es-ES"/>
        </w:rPr>
        <w:t xml:space="preserve">interesadas </w:t>
      </w:r>
      <w:r w:rsidR="002C694D">
        <w:rPr>
          <w:sz w:val="24"/>
          <w:szCs w:val="24"/>
          <w:lang w:val="es-ES"/>
        </w:rPr>
        <w:t xml:space="preserve">(decisores, clínicos, pacientes, etc.). Para realizar esta tarea, es conveniente responder a preguntas </w:t>
      </w:r>
      <w:r w:rsidR="002C03D7">
        <w:rPr>
          <w:sz w:val="24"/>
          <w:szCs w:val="24"/>
          <w:lang w:val="es-ES"/>
        </w:rPr>
        <w:t>relacionadas con cuál es la mejor forma de asignar unos recursos escasos.</w:t>
      </w:r>
    </w:p>
    <w:p w14:paraId="7ECF0A7F" w14:textId="56C59DFF" w:rsidR="00073D32" w:rsidRDefault="00073D32" w:rsidP="00073D32">
      <w:pPr>
        <w:jc w:val="both"/>
        <w:rPr>
          <w:sz w:val="24"/>
          <w:szCs w:val="24"/>
          <w:lang w:val="es-ES"/>
        </w:rPr>
      </w:pPr>
      <w:r>
        <w:rPr>
          <w:sz w:val="24"/>
          <w:szCs w:val="24"/>
          <w:lang w:val="es-ES"/>
        </w:rPr>
        <w:t>Una vez definido el objetivo principal para la realización de un MCDA, se nos presenta una de las tareas claves: la definición de los criterios</w:t>
      </w:r>
      <w:r w:rsidR="00242003">
        <w:rPr>
          <w:sz w:val="24"/>
          <w:szCs w:val="24"/>
          <w:lang w:val="es-ES"/>
        </w:rPr>
        <w:t xml:space="preserve"> relevantes para la decisión a tomar</w:t>
      </w:r>
      <w:r>
        <w:rPr>
          <w:sz w:val="24"/>
          <w:szCs w:val="24"/>
          <w:lang w:val="es-ES"/>
        </w:rPr>
        <w:t xml:space="preserve">. </w:t>
      </w:r>
      <w:r>
        <w:rPr>
          <w:sz w:val="24"/>
          <w:szCs w:val="24"/>
          <w:lang w:val="es-ES"/>
        </w:rPr>
        <w:lastRenderedPageBreak/>
        <w:t>Los criterios son todas aquellas características del producto (o circunstanciales al producto) que deben ser valoradas para la toma de la decisión final. Una de las recomendaciones más importantes para la definición de los criterios es que, si bien se trata de un trabajo de naturaleza cualitativa, los resultados deben ser lo más replicable</w:t>
      </w:r>
      <w:r w:rsidR="00242003">
        <w:rPr>
          <w:sz w:val="24"/>
          <w:szCs w:val="24"/>
          <w:lang w:val="es-ES"/>
        </w:rPr>
        <w:t>s</w:t>
      </w:r>
      <w:r>
        <w:rPr>
          <w:sz w:val="24"/>
          <w:szCs w:val="24"/>
          <w:lang w:val="es-ES"/>
        </w:rPr>
        <w:t xml:space="preserve"> </w:t>
      </w:r>
      <w:r w:rsidR="00242003">
        <w:rPr>
          <w:sz w:val="24"/>
          <w:szCs w:val="24"/>
          <w:lang w:val="es-ES"/>
        </w:rPr>
        <w:t xml:space="preserve">que sea </w:t>
      </w:r>
      <w:r>
        <w:rPr>
          <w:sz w:val="24"/>
          <w:szCs w:val="24"/>
          <w:lang w:val="es-ES"/>
        </w:rPr>
        <w:t xml:space="preserve">posible. Es decir, el proceso mediante el </w:t>
      </w:r>
      <w:r w:rsidR="00242003">
        <w:rPr>
          <w:sz w:val="24"/>
          <w:szCs w:val="24"/>
          <w:lang w:val="es-ES"/>
        </w:rPr>
        <w:t>cual</w:t>
      </w:r>
      <w:r>
        <w:rPr>
          <w:sz w:val="24"/>
          <w:szCs w:val="24"/>
          <w:lang w:val="es-ES"/>
        </w:rPr>
        <w:t xml:space="preserve"> se hallan qué criterios </w:t>
      </w:r>
      <w:r w:rsidR="007D07E5">
        <w:rPr>
          <w:sz w:val="24"/>
          <w:szCs w:val="24"/>
          <w:lang w:val="es-ES"/>
        </w:rPr>
        <w:t>han de</w:t>
      </w:r>
      <w:r>
        <w:rPr>
          <w:sz w:val="24"/>
          <w:szCs w:val="24"/>
          <w:lang w:val="es-ES"/>
        </w:rPr>
        <w:t xml:space="preserve"> ser tenidos en cuenta debe, en las mismas condiciones, hallar los mismos criterios. Aquí consideramos que, principalmente, existen dos fuentes de las que podemos extraer los criterios relevantes:</w:t>
      </w:r>
    </w:p>
    <w:p w14:paraId="67D2B43A" w14:textId="77777777" w:rsidR="00073D32" w:rsidRDefault="00073D32" w:rsidP="00073D32">
      <w:pPr>
        <w:pStyle w:val="Prrafodelista"/>
        <w:numPr>
          <w:ilvl w:val="0"/>
          <w:numId w:val="2"/>
        </w:numPr>
        <w:jc w:val="both"/>
        <w:rPr>
          <w:sz w:val="24"/>
          <w:szCs w:val="24"/>
          <w:lang w:val="es-ES"/>
        </w:rPr>
      </w:pPr>
      <w:r>
        <w:rPr>
          <w:sz w:val="24"/>
          <w:szCs w:val="24"/>
          <w:lang w:val="es-ES"/>
        </w:rPr>
        <w:t>La literatura publicada</w:t>
      </w:r>
    </w:p>
    <w:p w14:paraId="19590C49" w14:textId="3A342DF5" w:rsidR="00073D32" w:rsidRDefault="00073D32" w:rsidP="00073D32">
      <w:pPr>
        <w:pStyle w:val="Prrafodelista"/>
        <w:numPr>
          <w:ilvl w:val="0"/>
          <w:numId w:val="2"/>
        </w:numPr>
        <w:jc w:val="both"/>
        <w:rPr>
          <w:sz w:val="24"/>
          <w:szCs w:val="24"/>
          <w:lang w:val="es-ES"/>
        </w:rPr>
      </w:pPr>
      <w:r>
        <w:rPr>
          <w:sz w:val="24"/>
          <w:szCs w:val="24"/>
          <w:lang w:val="es-ES"/>
        </w:rPr>
        <w:t xml:space="preserve">Expertos y/o partes </w:t>
      </w:r>
      <w:r w:rsidR="00731836">
        <w:rPr>
          <w:sz w:val="24"/>
          <w:szCs w:val="24"/>
          <w:lang w:val="es-ES"/>
        </w:rPr>
        <w:t xml:space="preserve">interesadas </w:t>
      </w:r>
      <w:r w:rsidR="007D07E5">
        <w:rPr>
          <w:sz w:val="24"/>
          <w:szCs w:val="24"/>
          <w:lang w:val="es-ES"/>
        </w:rPr>
        <w:t>(stakeholders)</w:t>
      </w:r>
    </w:p>
    <w:p w14:paraId="0838FFA0" w14:textId="090D3599" w:rsidR="00073D32" w:rsidRDefault="00367461" w:rsidP="00073D32">
      <w:pPr>
        <w:jc w:val="both"/>
        <w:rPr>
          <w:sz w:val="24"/>
          <w:szCs w:val="24"/>
          <w:lang w:val="es-ES"/>
        </w:rPr>
      </w:pPr>
      <w:r>
        <w:rPr>
          <w:sz w:val="24"/>
          <w:szCs w:val="24"/>
          <w:lang w:val="es-ES"/>
        </w:rPr>
        <w:t xml:space="preserve">En el caso de que estemos evaluando tecnologías sanitarias en base a los criterios que decidamos, la estrategia de selección de los criterios deberá ser </w:t>
      </w:r>
      <w:r>
        <w:rPr>
          <w:i/>
          <w:iCs/>
          <w:sz w:val="24"/>
          <w:szCs w:val="24"/>
          <w:lang w:val="es-ES"/>
        </w:rPr>
        <w:t xml:space="preserve">bottom-up </w:t>
      </w:r>
      <w:r w:rsidR="00F35B63">
        <w:rPr>
          <w:i/>
          <w:iCs/>
          <w:sz w:val="24"/>
          <w:szCs w:val="24"/>
          <w:lang w:val="es-ES"/>
        </w:rPr>
        <w:fldChar w:fldCharType="begin" w:fldLock="1"/>
      </w:r>
      <w:r w:rsidR="00D44EBE">
        <w:rPr>
          <w:i/>
          <w:iCs/>
          <w:sz w:val="24"/>
          <w:szCs w:val="24"/>
          <w:lang w:val="es-ES"/>
        </w:rPr>
        <w:instrText>ADDIN CSL_CITATION {"citationItems":[{"id":"ITEM-1","itemData":{"DOI":"10.1002/9780470400531.eorms0683","abstract":"Multicriteria decision analysis (MCDA), a methodology for supporting decision making when multiple objectives have to be pursued [1–3], has been extensively used to support a wide variety of complex decision problems [4,5]. While the literature on axiomatic aspects of multicriteria decision analysis models is extensive, much less attention has been devoted to the process of struc- turing these models, with few exceptions.","author":[{"dropping-particle":"","family":"Franco","given":"Luis A.","non-dropping-particle":"","parse-names":false,"suffix":""},{"dropping-particle":"","family":"Montibeller","given":"Gilberto","non-dropping-particle":"","parse-names":false,"suffix":""}],"container-title":"Wiley Encyclopedia of Operations Research and Management Science","id":"ITEM-1","issued":{"date-parts":[["2011","1","14"]]},"publisher":"John Wiley &amp; Sons, Inc.","publisher-place":"Hoboken, NJ, USA","title":"Problem Structuring for Multicriteria Decision Analysis Interventions","type":"chapter"},"uris":["http://www.mendeley.com/documents/?uuid=1401144d-f5a9-3a4c-b8da-1422ec2c1416"]}],"mendeley":{"formattedCitation":"[3]","plainTextFormattedCitation":"[3]","previouslyFormattedCitation":"[3]"},"properties":{"noteIndex":0},"schema":"https://github.com/citation-style-language/schema/raw/master/csl-citation.json"}</w:instrText>
      </w:r>
      <w:r w:rsidR="00F35B63">
        <w:rPr>
          <w:i/>
          <w:iCs/>
          <w:sz w:val="24"/>
          <w:szCs w:val="24"/>
          <w:lang w:val="es-ES"/>
        </w:rPr>
        <w:fldChar w:fldCharType="separate"/>
      </w:r>
      <w:r w:rsidRPr="00367461">
        <w:rPr>
          <w:iCs/>
          <w:noProof/>
          <w:sz w:val="24"/>
          <w:szCs w:val="24"/>
          <w:lang w:val="es-ES"/>
        </w:rPr>
        <w:t>[3]</w:t>
      </w:r>
      <w:r w:rsidR="00F35B63">
        <w:rPr>
          <w:i/>
          <w:iCs/>
          <w:sz w:val="24"/>
          <w:szCs w:val="24"/>
          <w:lang w:val="es-ES"/>
        </w:rPr>
        <w:fldChar w:fldCharType="end"/>
      </w:r>
      <w:r w:rsidR="00DB7A96">
        <w:rPr>
          <w:i/>
          <w:iCs/>
          <w:sz w:val="24"/>
          <w:szCs w:val="24"/>
          <w:lang w:val="es-ES"/>
        </w:rPr>
        <w:t xml:space="preserve"> </w:t>
      </w:r>
      <w:r>
        <w:rPr>
          <w:sz w:val="24"/>
          <w:szCs w:val="24"/>
          <w:lang w:val="es-ES"/>
        </w:rPr>
        <w:t>(desde lo particular hasta lo general). Para ello, a</w:t>
      </w:r>
      <w:r w:rsidR="00073D32">
        <w:rPr>
          <w:sz w:val="24"/>
          <w:szCs w:val="24"/>
          <w:lang w:val="es-ES"/>
        </w:rPr>
        <w:t xml:space="preserve"> la literatura debemos preguntarle</w:t>
      </w:r>
      <w:r w:rsidR="00731836">
        <w:rPr>
          <w:sz w:val="24"/>
          <w:szCs w:val="24"/>
          <w:lang w:val="es-ES"/>
        </w:rPr>
        <w:t>,</w:t>
      </w:r>
      <w:r w:rsidR="00073D32">
        <w:rPr>
          <w:sz w:val="24"/>
          <w:szCs w:val="24"/>
          <w:lang w:val="es-ES"/>
        </w:rPr>
        <w:t xml:space="preserve"> ¿en qué otros contextos se han evaluado los productos? Y</w:t>
      </w:r>
      <w:r w:rsidR="00731836">
        <w:rPr>
          <w:sz w:val="24"/>
          <w:szCs w:val="24"/>
          <w:lang w:val="es-ES"/>
        </w:rPr>
        <w:t>,</w:t>
      </w:r>
      <w:r w:rsidR="00073D32">
        <w:rPr>
          <w:sz w:val="24"/>
          <w:szCs w:val="24"/>
          <w:lang w:val="es-ES"/>
        </w:rPr>
        <w:t xml:space="preserve"> ¿qué criterios se han tenido en cuenta? Para ello, una revisión </w:t>
      </w:r>
      <w:r w:rsidR="00731836">
        <w:rPr>
          <w:sz w:val="24"/>
          <w:szCs w:val="24"/>
          <w:lang w:val="es-ES"/>
        </w:rPr>
        <w:t xml:space="preserve">de la literatura </w:t>
      </w:r>
      <w:r w:rsidR="00073D32">
        <w:rPr>
          <w:sz w:val="24"/>
          <w:szCs w:val="24"/>
          <w:lang w:val="es-ES"/>
        </w:rPr>
        <w:t xml:space="preserve">extensa, usando </w:t>
      </w:r>
      <w:r w:rsidR="00073D32">
        <w:rPr>
          <w:i/>
          <w:iCs/>
          <w:sz w:val="24"/>
          <w:szCs w:val="24"/>
          <w:lang w:val="es-ES"/>
        </w:rPr>
        <w:t>cadenas de texto</w:t>
      </w:r>
      <w:r w:rsidR="00073D32">
        <w:rPr>
          <w:sz w:val="24"/>
          <w:szCs w:val="24"/>
          <w:lang w:val="es-ES"/>
        </w:rPr>
        <w:t xml:space="preserve"> personalizadas </w:t>
      </w:r>
      <w:r w:rsidR="002C03D7">
        <w:rPr>
          <w:sz w:val="24"/>
          <w:szCs w:val="24"/>
          <w:lang w:val="es-ES"/>
        </w:rPr>
        <w:t>(términos empleados junto con operadores</w:t>
      </w:r>
      <w:r w:rsidR="007E5E68">
        <w:rPr>
          <w:sz w:val="24"/>
          <w:szCs w:val="24"/>
          <w:lang w:val="es-ES"/>
        </w:rPr>
        <w:t xml:space="preserve"> booleanos en bases de datos como PubMed</w:t>
      </w:r>
      <w:r w:rsidR="002C03D7">
        <w:rPr>
          <w:sz w:val="24"/>
          <w:szCs w:val="24"/>
          <w:lang w:val="es-ES"/>
        </w:rPr>
        <w:t xml:space="preserve"> </w:t>
      </w:r>
      <w:r w:rsidR="007E5E68">
        <w:rPr>
          <w:sz w:val="24"/>
          <w:szCs w:val="24"/>
          <w:lang w:val="es-ES"/>
        </w:rPr>
        <w:t xml:space="preserve">para localizar con precisión los artículos que buscamos) </w:t>
      </w:r>
      <w:r w:rsidR="00073D32">
        <w:rPr>
          <w:sz w:val="24"/>
          <w:szCs w:val="24"/>
          <w:lang w:val="es-ES"/>
        </w:rPr>
        <w:t xml:space="preserve">para la búsqueda en bases de datos como PubMed es lo ideal. </w:t>
      </w:r>
      <w:r w:rsidR="007D07E5">
        <w:rPr>
          <w:sz w:val="24"/>
          <w:szCs w:val="24"/>
          <w:lang w:val="es-ES"/>
        </w:rPr>
        <w:t>E</w:t>
      </w:r>
      <w:r w:rsidR="00073D32">
        <w:rPr>
          <w:sz w:val="24"/>
          <w:szCs w:val="24"/>
          <w:lang w:val="es-ES"/>
        </w:rPr>
        <w:t xml:space="preserve">s necesario, al igual que en cualquier revisión </w:t>
      </w:r>
      <w:r w:rsidR="00731836">
        <w:rPr>
          <w:sz w:val="24"/>
          <w:szCs w:val="24"/>
          <w:lang w:val="es-ES"/>
        </w:rPr>
        <w:t>de la literatura</w:t>
      </w:r>
      <w:r w:rsidR="00073D32">
        <w:rPr>
          <w:sz w:val="24"/>
          <w:szCs w:val="24"/>
          <w:lang w:val="es-ES"/>
        </w:rPr>
        <w:t xml:space="preserve">, conocer toda la terminología empleada en el campo que necesitemos, pues si no, omitiremos resultados importantes. </w:t>
      </w:r>
      <w:r>
        <w:rPr>
          <w:sz w:val="24"/>
          <w:szCs w:val="24"/>
          <w:lang w:val="es-ES"/>
        </w:rPr>
        <w:t xml:space="preserve">Una estrategia común en este punto es crear una larga lista de todos los potenciales criterios que encontremos en la revisión </w:t>
      </w:r>
      <w:r w:rsidR="00731836">
        <w:rPr>
          <w:sz w:val="24"/>
          <w:szCs w:val="24"/>
          <w:lang w:val="es-ES"/>
        </w:rPr>
        <w:t xml:space="preserve">de la literatura </w:t>
      </w:r>
      <w:r w:rsidR="00F35B63">
        <w:rPr>
          <w:sz w:val="24"/>
          <w:szCs w:val="24"/>
          <w:lang w:val="es-ES"/>
        </w:rPr>
        <w:fldChar w:fldCharType="begin" w:fldLock="1"/>
      </w:r>
      <w:r>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sidR="00F35B63">
        <w:rPr>
          <w:sz w:val="24"/>
          <w:szCs w:val="24"/>
          <w:lang w:val="es-ES"/>
        </w:rPr>
        <w:fldChar w:fldCharType="separate"/>
      </w:r>
      <w:r w:rsidRPr="00367461">
        <w:rPr>
          <w:noProof/>
          <w:sz w:val="24"/>
          <w:szCs w:val="24"/>
          <w:lang w:val="es-ES"/>
        </w:rPr>
        <w:t>[2]</w:t>
      </w:r>
      <w:r w:rsidR="00F35B63">
        <w:rPr>
          <w:sz w:val="24"/>
          <w:szCs w:val="24"/>
          <w:lang w:val="es-ES"/>
        </w:rPr>
        <w:fldChar w:fldCharType="end"/>
      </w:r>
      <w:r>
        <w:rPr>
          <w:sz w:val="24"/>
          <w:szCs w:val="24"/>
          <w:lang w:val="es-ES"/>
        </w:rPr>
        <w:t>.</w:t>
      </w:r>
      <w:r w:rsidR="00D44EBE">
        <w:rPr>
          <w:sz w:val="24"/>
          <w:szCs w:val="24"/>
          <w:lang w:val="es-ES"/>
        </w:rPr>
        <w:t xml:space="preserve"> Esta larga lista </w:t>
      </w:r>
      <w:r w:rsidR="007E5E68">
        <w:rPr>
          <w:sz w:val="24"/>
          <w:szCs w:val="24"/>
          <w:lang w:val="es-ES"/>
        </w:rPr>
        <w:t xml:space="preserve">podrá </w:t>
      </w:r>
      <w:r w:rsidR="00D44EBE">
        <w:rPr>
          <w:sz w:val="24"/>
          <w:szCs w:val="24"/>
          <w:lang w:val="es-ES"/>
        </w:rPr>
        <w:t xml:space="preserve">ser </w:t>
      </w:r>
      <w:r w:rsidR="007E5E68">
        <w:rPr>
          <w:sz w:val="24"/>
          <w:szCs w:val="24"/>
          <w:lang w:val="es-ES"/>
        </w:rPr>
        <w:t>depurada siguiendo</w:t>
      </w:r>
      <w:r w:rsidR="00D44EBE">
        <w:rPr>
          <w:sz w:val="24"/>
          <w:szCs w:val="24"/>
          <w:lang w:val="es-ES"/>
        </w:rPr>
        <w:t xml:space="preserve"> las recomendaciones </w:t>
      </w:r>
      <w:r w:rsidR="007E5E68">
        <w:rPr>
          <w:sz w:val="24"/>
          <w:szCs w:val="24"/>
          <w:lang w:val="es-ES"/>
        </w:rPr>
        <w:t xml:space="preserve">de </w:t>
      </w:r>
      <w:r w:rsidR="00D44EBE">
        <w:rPr>
          <w:sz w:val="24"/>
          <w:szCs w:val="24"/>
          <w:lang w:val="es-ES"/>
        </w:rPr>
        <w:t xml:space="preserve">la literatura y </w:t>
      </w:r>
      <w:r w:rsidR="007E5E68">
        <w:rPr>
          <w:sz w:val="24"/>
          <w:szCs w:val="24"/>
          <w:lang w:val="es-ES"/>
        </w:rPr>
        <w:t>consultando con las partes interesadas</w:t>
      </w:r>
      <w:r w:rsidR="00D44EBE">
        <w:rPr>
          <w:sz w:val="24"/>
          <w:szCs w:val="24"/>
          <w:lang w:val="es-ES"/>
        </w:rPr>
        <w:t xml:space="preserve"> </w:t>
      </w:r>
      <w:r w:rsidR="00F35B63">
        <w:rPr>
          <w:sz w:val="24"/>
          <w:szCs w:val="24"/>
          <w:lang w:val="es-ES"/>
        </w:rPr>
        <w:fldChar w:fldCharType="begin" w:fldLock="1"/>
      </w:r>
      <w:r w:rsidR="00D44EBE">
        <w:rPr>
          <w:sz w:val="24"/>
          <w:szCs w:val="24"/>
          <w:lang w:val="es-ES"/>
        </w:rPr>
        <w:instrText>ADDIN CSL_CITATION {"citationItems":[{"id":"ITEM-1","itemData":{"DOI":"10.1111/risa.12360","ISSN":"15396924","PMID":"25873355","abstract":"Behavioral decision research has demonstrated that judgments and decisions of ordinary people and experts are subject to numerous biases. Decision and risk analysis were designed to improve judgments and decisions and to overcome many of these biases. However, when eliciting model components and parameters from decisionmakers or experts, analysts often face the very biases they are trying to help overcome. When these inputs are biased they can seriously reduce the quality of the model and resulting analysis. Some of these biases are due to faulty cognitive processes; some are due to motivations for preferred analysis outcomes. This article identifies the cognitive and motivational biases that are relevant for decision and risk analysis because they can distort analysis inputs and are difficult to correct. We also review and provide guidance about the existing debiasing techniques to overcome these biases. In addition, we describe some biases that are less relevant because they can be corrected by using logic or decomposing the elicitation task. We conclude the article with an agenda for future research.","author":[{"dropping-particle":"","family":"Montibeller","given":"Gilberto","non-dropping-particle":"","parse-names":false,"suffix":""},{"dropping-particle":"","family":"Winterfeldt","given":"Detlof","non-dropping-particle":"von","parse-names":false,"suffix":""}],"container-title":"Risk Analysis","id":"ITEM-1","issue":"7","issued":{"date-parts":[["2015","7","1"]]},"page":"1230-1251","publisher":"Blackwell Publishing Inc.","title":"Cognitive and Motivational Biases in Decision and Risk Analysis","type":"article-journal","volume":"35"},"uris":["http://www.mendeley.com/documents/?uuid=f31774ef-7d66-38a6-bbdc-3ccdbf77fa8d"]}],"mendeley":{"formattedCitation":"[4]","plainTextFormattedCitation":"[4]","previouslyFormattedCitation":"[4]"},"properties":{"noteIndex":0},"schema":"https://github.com/citation-style-language/schema/raw/master/csl-citation.json"}</w:instrText>
      </w:r>
      <w:r w:rsidR="00F35B63">
        <w:rPr>
          <w:sz w:val="24"/>
          <w:szCs w:val="24"/>
          <w:lang w:val="es-ES"/>
        </w:rPr>
        <w:fldChar w:fldCharType="separate"/>
      </w:r>
      <w:r w:rsidR="00D44EBE" w:rsidRPr="00D44EBE">
        <w:rPr>
          <w:noProof/>
          <w:sz w:val="24"/>
          <w:szCs w:val="24"/>
          <w:lang w:val="es-ES"/>
        </w:rPr>
        <w:t>[4]</w:t>
      </w:r>
      <w:r w:rsidR="00F35B63">
        <w:rPr>
          <w:sz w:val="24"/>
          <w:szCs w:val="24"/>
          <w:lang w:val="es-ES"/>
        </w:rPr>
        <w:fldChar w:fldCharType="end"/>
      </w:r>
      <w:r w:rsidR="00D44EBE">
        <w:rPr>
          <w:sz w:val="24"/>
          <w:szCs w:val="24"/>
          <w:lang w:val="es-ES"/>
        </w:rPr>
        <w:t xml:space="preserve">. De entre las recomendaciones de la literatura nos quedaremos con los requisitos publicados en la guía de ISPOR </w:t>
      </w:r>
      <w:r w:rsidR="00F35B63">
        <w:rPr>
          <w:sz w:val="24"/>
          <w:szCs w:val="24"/>
          <w:lang w:val="es-ES"/>
        </w:rPr>
        <w:fldChar w:fldCharType="begin" w:fldLock="1"/>
      </w:r>
      <w:r w:rsidR="008845A5">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sidR="00F35B63">
        <w:rPr>
          <w:sz w:val="24"/>
          <w:szCs w:val="24"/>
          <w:lang w:val="es-ES"/>
        </w:rPr>
        <w:fldChar w:fldCharType="separate"/>
      </w:r>
      <w:r w:rsidR="00D44EBE" w:rsidRPr="00D44EBE">
        <w:rPr>
          <w:noProof/>
          <w:sz w:val="24"/>
          <w:szCs w:val="24"/>
          <w:lang w:val="es-ES"/>
        </w:rPr>
        <w:t>[2]</w:t>
      </w:r>
      <w:r w:rsidR="00F35B63">
        <w:rPr>
          <w:sz w:val="24"/>
          <w:szCs w:val="24"/>
          <w:lang w:val="es-ES"/>
        </w:rPr>
        <w:fldChar w:fldCharType="end"/>
      </w:r>
      <w:r w:rsidR="00D44EBE">
        <w:rPr>
          <w:sz w:val="24"/>
          <w:szCs w:val="24"/>
          <w:lang w:val="es-ES"/>
        </w:rPr>
        <w:t>:</w:t>
      </w:r>
    </w:p>
    <w:p w14:paraId="0DB34BF5" w14:textId="30DAA070" w:rsidR="00D44EBE" w:rsidRDefault="00D44EBE" w:rsidP="00D44EBE">
      <w:pPr>
        <w:pStyle w:val="Prrafodelista"/>
        <w:numPr>
          <w:ilvl w:val="0"/>
          <w:numId w:val="3"/>
        </w:numPr>
        <w:jc w:val="both"/>
        <w:rPr>
          <w:sz w:val="24"/>
          <w:szCs w:val="24"/>
          <w:lang w:val="es-ES"/>
        </w:rPr>
      </w:pPr>
      <w:r>
        <w:rPr>
          <w:sz w:val="24"/>
          <w:szCs w:val="24"/>
          <w:lang w:val="es-ES"/>
        </w:rPr>
        <w:t xml:space="preserve">Se </w:t>
      </w:r>
      <w:r w:rsidR="007E5E68">
        <w:rPr>
          <w:sz w:val="24"/>
          <w:szCs w:val="24"/>
          <w:lang w:val="es-ES"/>
        </w:rPr>
        <w:t>deberán considerar</w:t>
      </w:r>
      <w:r>
        <w:rPr>
          <w:sz w:val="24"/>
          <w:szCs w:val="24"/>
          <w:lang w:val="es-ES"/>
        </w:rPr>
        <w:t xml:space="preserve"> todos los criterios importantes / no </w:t>
      </w:r>
      <w:r w:rsidR="007E5E68">
        <w:rPr>
          <w:sz w:val="24"/>
          <w:szCs w:val="24"/>
          <w:lang w:val="es-ES"/>
        </w:rPr>
        <w:t>debe omitirse</w:t>
      </w:r>
      <w:r>
        <w:rPr>
          <w:sz w:val="24"/>
          <w:szCs w:val="24"/>
          <w:lang w:val="es-ES"/>
        </w:rPr>
        <w:t xml:space="preserve"> ningún criterio importante.</w:t>
      </w:r>
    </w:p>
    <w:p w14:paraId="3275BDA3" w14:textId="07BE1D91" w:rsidR="00D44EBE" w:rsidRDefault="00D44EBE" w:rsidP="00D44EBE">
      <w:pPr>
        <w:pStyle w:val="Prrafodelista"/>
        <w:numPr>
          <w:ilvl w:val="0"/>
          <w:numId w:val="3"/>
        </w:numPr>
        <w:jc w:val="both"/>
        <w:rPr>
          <w:sz w:val="24"/>
          <w:szCs w:val="24"/>
          <w:lang w:val="es-ES"/>
        </w:rPr>
      </w:pPr>
      <w:r>
        <w:rPr>
          <w:sz w:val="24"/>
          <w:szCs w:val="24"/>
          <w:lang w:val="es-ES"/>
        </w:rPr>
        <w:t xml:space="preserve">No </w:t>
      </w:r>
      <w:r w:rsidR="00416485">
        <w:rPr>
          <w:sz w:val="24"/>
          <w:szCs w:val="24"/>
          <w:lang w:val="es-ES"/>
        </w:rPr>
        <w:t>deberán incluirse</w:t>
      </w:r>
      <w:r>
        <w:rPr>
          <w:sz w:val="24"/>
          <w:szCs w:val="24"/>
          <w:lang w:val="es-ES"/>
        </w:rPr>
        <w:t xml:space="preserve"> criterios poco importantes y/o redundantes.</w:t>
      </w:r>
    </w:p>
    <w:p w14:paraId="69F8E291" w14:textId="2FC650E0" w:rsidR="00D44EBE" w:rsidRDefault="00D44EBE" w:rsidP="00D44EBE">
      <w:pPr>
        <w:pStyle w:val="Prrafodelista"/>
        <w:numPr>
          <w:ilvl w:val="0"/>
          <w:numId w:val="3"/>
        </w:numPr>
        <w:jc w:val="both"/>
        <w:rPr>
          <w:sz w:val="24"/>
          <w:szCs w:val="24"/>
          <w:lang w:val="es-ES"/>
        </w:rPr>
      </w:pPr>
      <w:r>
        <w:rPr>
          <w:sz w:val="24"/>
          <w:szCs w:val="24"/>
          <w:lang w:val="es-ES"/>
        </w:rPr>
        <w:t xml:space="preserve">No </w:t>
      </w:r>
      <w:r w:rsidR="00416485">
        <w:rPr>
          <w:sz w:val="24"/>
          <w:szCs w:val="24"/>
          <w:lang w:val="es-ES"/>
        </w:rPr>
        <w:t>deberán incluirse</w:t>
      </w:r>
      <w:r>
        <w:rPr>
          <w:sz w:val="24"/>
          <w:szCs w:val="24"/>
          <w:lang w:val="es-ES"/>
        </w:rPr>
        <w:t xml:space="preserve"> dos (o más criterios) que consideren el mismo aspecto / no </w:t>
      </w:r>
      <w:r w:rsidR="00416485">
        <w:rPr>
          <w:sz w:val="24"/>
          <w:szCs w:val="24"/>
          <w:lang w:val="es-ES"/>
        </w:rPr>
        <w:t xml:space="preserve">debe haber </w:t>
      </w:r>
      <w:r>
        <w:rPr>
          <w:sz w:val="24"/>
          <w:szCs w:val="24"/>
          <w:lang w:val="es-ES"/>
        </w:rPr>
        <w:t>solapamiento entre los criterios.</w:t>
      </w:r>
    </w:p>
    <w:p w14:paraId="0C18B20A" w14:textId="5FE4A6BE" w:rsidR="00D44EBE" w:rsidRDefault="00D44EBE" w:rsidP="00D44EBE">
      <w:pPr>
        <w:pStyle w:val="Prrafodelista"/>
        <w:numPr>
          <w:ilvl w:val="0"/>
          <w:numId w:val="3"/>
        </w:numPr>
        <w:jc w:val="both"/>
        <w:rPr>
          <w:sz w:val="24"/>
          <w:szCs w:val="24"/>
          <w:lang w:val="es-ES"/>
        </w:rPr>
      </w:pPr>
      <w:r>
        <w:rPr>
          <w:sz w:val="24"/>
          <w:szCs w:val="24"/>
          <w:lang w:val="es-ES"/>
        </w:rPr>
        <w:t xml:space="preserve">Los criterios </w:t>
      </w:r>
      <w:r w:rsidR="00416485">
        <w:rPr>
          <w:sz w:val="24"/>
          <w:szCs w:val="24"/>
          <w:lang w:val="es-ES"/>
        </w:rPr>
        <w:t xml:space="preserve">deberán ser </w:t>
      </w:r>
      <w:r>
        <w:rPr>
          <w:sz w:val="24"/>
          <w:szCs w:val="24"/>
          <w:lang w:val="es-ES"/>
        </w:rPr>
        <w:t>independientes unos de otros / un criterio</w:t>
      </w:r>
      <w:r w:rsidR="00416485">
        <w:rPr>
          <w:sz w:val="24"/>
          <w:szCs w:val="24"/>
          <w:lang w:val="es-ES"/>
        </w:rPr>
        <w:t xml:space="preserve"> debe poder ser evaluado</w:t>
      </w:r>
      <w:r>
        <w:rPr>
          <w:sz w:val="24"/>
          <w:szCs w:val="24"/>
          <w:lang w:val="es-ES"/>
        </w:rPr>
        <w:t xml:space="preserve"> independientemente de cómo se presente el resto de criterios en la alternativa.</w:t>
      </w:r>
    </w:p>
    <w:p w14:paraId="2A72E98C" w14:textId="4D460C0D" w:rsidR="00D44EBE" w:rsidRDefault="00416485" w:rsidP="00D44EBE">
      <w:pPr>
        <w:jc w:val="both"/>
        <w:rPr>
          <w:sz w:val="24"/>
          <w:szCs w:val="24"/>
          <w:lang w:val="es-ES"/>
        </w:rPr>
      </w:pPr>
      <w:r>
        <w:rPr>
          <w:b/>
          <w:bCs/>
          <w:sz w:val="24"/>
          <w:szCs w:val="24"/>
          <w:lang w:val="es-ES"/>
        </w:rPr>
        <w:t xml:space="preserve">Inclusión de criterios relevantes: </w:t>
      </w:r>
      <w:r>
        <w:rPr>
          <w:sz w:val="24"/>
          <w:szCs w:val="24"/>
          <w:lang w:val="es-ES"/>
        </w:rPr>
        <w:t>e</w:t>
      </w:r>
      <w:r w:rsidR="00D44EBE">
        <w:rPr>
          <w:sz w:val="24"/>
          <w:szCs w:val="24"/>
          <w:lang w:val="es-ES"/>
        </w:rPr>
        <w:t xml:space="preserve">n el caso de una tecnología sanitaria, estaríamos cometiendo un error respecto al primer criterio si, por ejemplo, no estuviéramos considerando la efectividad </w:t>
      </w:r>
      <w:r w:rsidR="00731836">
        <w:rPr>
          <w:sz w:val="24"/>
          <w:szCs w:val="24"/>
          <w:lang w:val="es-ES"/>
        </w:rPr>
        <w:t>como un criterio relevante</w:t>
      </w:r>
      <w:r w:rsidR="00D44EBE">
        <w:rPr>
          <w:sz w:val="24"/>
          <w:szCs w:val="24"/>
          <w:lang w:val="es-ES"/>
        </w:rPr>
        <w:t>. Esto ocurre porque la efectividad es uno de los principales motivos, si no el principal, para el que se desarrolla una tecnología sanitaria. Al no considerarlo, estaríamos olvidándonos de una de las dimensiones más importante</w:t>
      </w:r>
      <w:r w:rsidR="00731836">
        <w:rPr>
          <w:sz w:val="24"/>
          <w:szCs w:val="24"/>
          <w:lang w:val="es-ES"/>
        </w:rPr>
        <w:t>s</w:t>
      </w:r>
      <w:r w:rsidR="00D44EBE">
        <w:rPr>
          <w:sz w:val="24"/>
          <w:szCs w:val="24"/>
          <w:lang w:val="es-ES"/>
        </w:rPr>
        <w:t xml:space="preserve"> y realizando nuestra evaluación sólo considerando el resto de criterios que, pese a también tener importancia, no capturan el rango completo de dimensiones de la decisión. Si se detecta que se ha cometido este error en algún punto, con incluir el(los) criterio(s) omitido(s), se resolvería el problema.</w:t>
      </w:r>
    </w:p>
    <w:p w14:paraId="15767761" w14:textId="6C0AA5D1" w:rsidR="00D44EBE" w:rsidRDefault="00416485" w:rsidP="00D44EBE">
      <w:pPr>
        <w:jc w:val="both"/>
        <w:rPr>
          <w:sz w:val="24"/>
          <w:szCs w:val="24"/>
          <w:lang w:val="es-ES"/>
        </w:rPr>
      </w:pPr>
      <w:r>
        <w:rPr>
          <w:b/>
          <w:bCs/>
          <w:sz w:val="24"/>
          <w:szCs w:val="24"/>
          <w:lang w:val="es-ES"/>
        </w:rPr>
        <w:lastRenderedPageBreak/>
        <w:t xml:space="preserve">Exclusión de criterios irrelevantes: </w:t>
      </w:r>
      <w:r>
        <w:rPr>
          <w:sz w:val="24"/>
          <w:szCs w:val="24"/>
          <w:lang w:val="es-ES"/>
        </w:rPr>
        <w:t xml:space="preserve">el </w:t>
      </w:r>
      <w:r w:rsidR="00D44EBE">
        <w:rPr>
          <w:sz w:val="24"/>
          <w:szCs w:val="24"/>
          <w:lang w:val="es-ES"/>
        </w:rPr>
        <w:t xml:space="preserve">segundo error, sin embargo, sería pecar de lo contrario. La inclusión de criterios poco importantes, como por ejemplo el color de la medicación, </w:t>
      </w:r>
      <w:r w:rsidR="00047815">
        <w:rPr>
          <w:sz w:val="24"/>
          <w:szCs w:val="24"/>
          <w:lang w:val="es-ES"/>
        </w:rPr>
        <w:t>ocuparía tiempo y recursos y generaría ruido en el cálculo del valor. Este error debe evitarse suprimiendo aquellos criterios que podamos argumentar que sean poco relevantes.</w:t>
      </w:r>
    </w:p>
    <w:p w14:paraId="7CCE7DB4" w14:textId="0CD339B5" w:rsidR="00047815" w:rsidRDefault="00047815" w:rsidP="00D44EBE">
      <w:pPr>
        <w:jc w:val="both"/>
        <w:rPr>
          <w:sz w:val="24"/>
          <w:szCs w:val="24"/>
          <w:lang w:val="es-ES"/>
        </w:rPr>
      </w:pPr>
      <w:r>
        <w:rPr>
          <w:sz w:val="24"/>
          <w:szCs w:val="24"/>
          <w:lang w:val="es-ES"/>
        </w:rPr>
        <w:t xml:space="preserve">El </w:t>
      </w:r>
      <w:r w:rsidRPr="00416485">
        <w:rPr>
          <w:b/>
          <w:bCs/>
          <w:sz w:val="24"/>
          <w:szCs w:val="24"/>
          <w:lang w:val="es-ES"/>
        </w:rPr>
        <w:t>no solapamiento</w:t>
      </w:r>
      <w:r>
        <w:rPr>
          <w:sz w:val="24"/>
          <w:szCs w:val="24"/>
          <w:lang w:val="es-ES"/>
        </w:rPr>
        <w:t xml:space="preserve">, a diferencia de los requisitos anteriores, se suele incumplir muy a menudo. Imaginemos que uno de los criterios es coste-efectividad y el otro es precio. Al cambiar el precio del producto, el cambio quedará registrado tanto por el criterio de coste-efectividad como por el de precio. Esto debe ser evitado, por ejemplo, a través de la fusión de criterios solapados. </w:t>
      </w:r>
      <w:r w:rsidR="008845A5">
        <w:rPr>
          <w:sz w:val="24"/>
          <w:szCs w:val="24"/>
          <w:lang w:val="es-ES"/>
        </w:rPr>
        <w:t xml:space="preserve">Específicamente, con respecto al coste, existe bastante consenso en no incluir ningún criterio que lo incluya </w:t>
      </w:r>
      <w:r w:rsidR="00F35B63">
        <w:rPr>
          <w:sz w:val="24"/>
          <w:szCs w:val="24"/>
          <w:lang w:val="es-ES"/>
        </w:rPr>
        <w:fldChar w:fldCharType="begin" w:fldLock="1"/>
      </w:r>
      <w:r w:rsidR="008845A5">
        <w:rPr>
          <w:sz w:val="24"/>
          <w:szCs w:val="24"/>
          <w:lang w:val="es-ES"/>
        </w:rPr>
        <w:instrText>ADDIN CSL_CITATION {"citationItems":[{"id":"ITEM-1","itemData":{"DOI":"10.1016/j.jval.2020.02.016","ISSN":"15244733","PMID":"33032785","author":[{"dropping-particle":"","family":"Dionne","given":"François","non-dropping-particle":"","parse-names":false,"suffix":""},{"dropping-particle":"","family":"Mitton","given":"Craig","non-dropping-particle":"","parse-names":false,"suffix":""}],"container-title":"Value in Health","id":"ITEM-1","issue":"10","issued":{"date-parts":[["2020","10","1"]]},"page":"1400-1401","publisher":"Elsevier Ltd","title":"Is Multicriteria Decision Analysis a Resource Allocation Framework?","type":"article","volume":"23"},"uris":["http://www.mendeley.com/documents/?uuid=cf560393-e630-3abd-8df3-45834e7b7ddf"]}],"mendeley":{"formattedCitation":"[5]","plainTextFormattedCitation":"[5]","previouslyFormattedCitation":"[5]"},"properties":{"noteIndex":0},"schema":"https://github.com/citation-style-language/schema/raw/master/csl-citation.json"}</w:instrText>
      </w:r>
      <w:r w:rsidR="00F35B63">
        <w:rPr>
          <w:sz w:val="24"/>
          <w:szCs w:val="24"/>
          <w:lang w:val="es-ES"/>
        </w:rPr>
        <w:fldChar w:fldCharType="separate"/>
      </w:r>
      <w:r w:rsidR="008845A5" w:rsidRPr="008845A5">
        <w:rPr>
          <w:noProof/>
          <w:sz w:val="24"/>
          <w:szCs w:val="24"/>
          <w:lang w:val="es-ES"/>
        </w:rPr>
        <w:t>[5]</w:t>
      </w:r>
      <w:r w:rsidR="00F35B63">
        <w:rPr>
          <w:sz w:val="24"/>
          <w:szCs w:val="24"/>
          <w:lang w:val="es-ES"/>
        </w:rPr>
        <w:fldChar w:fldCharType="end"/>
      </w:r>
      <w:r w:rsidR="008845A5">
        <w:rPr>
          <w:sz w:val="24"/>
          <w:szCs w:val="24"/>
          <w:lang w:val="es-ES"/>
        </w:rPr>
        <w:t xml:space="preserve">. Esto es así porque al incluirlo, estaríamos generando problemas teóricos en considerar el coste como algo que añade valor a la alternativa. Es por esto que, en la mayoría de casos, se recomienda </w:t>
      </w:r>
      <w:r w:rsidR="00416485">
        <w:rPr>
          <w:sz w:val="24"/>
          <w:szCs w:val="24"/>
          <w:lang w:val="es-ES"/>
        </w:rPr>
        <w:t>la exclusión</w:t>
      </w:r>
      <w:r w:rsidR="008845A5">
        <w:rPr>
          <w:sz w:val="24"/>
          <w:szCs w:val="24"/>
          <w:lang w:val="es-ES"/>
        </w:rPr>
        <w:t xml:space="preserve"> </w:t>
      </w:r>
      <w:r w:rsidR="00416485">
        <w:rPr>
          <w:sz w:val="24"/>
          <w:szCs w:val="24"/>
          <w:lang w:val="es-ES"/>
        </w:rPr>
        <w:t xml:space="preserve">de cualquier tipo de criterio de coste/precio </w:t>
      </w:r>
      <w:r w:rsidR="008845A5">
        <w:rPr>
          <w:sz w:val="24"/>
          <w:szCs w:val="24"/>
          <w:lang w:val="es-ES"/>
        </w:rPr>
        <w:t xml:space="preserve">y la utilización de un índice compuesto posterior que una los resultados del MCDA con el coste de la alternativa </w:t>
      </w:r>
      <w:r w:rsidR="00F35B63">
        <w:rPr>
          <w:sz w:val="24"/>
          <w:szCs w:val="24"/>
          <w:lang w:val="es-ES"/>
        </w:rPr>
        <w:fldChar w:fldCharType="begin" w:fldLock="1"/>
      </w:r>
      <w:r w:rsidR="00F8617F">
        <w:rPr>
          <w:sz w:val="24"/>
          <w:szCs w:val="24"/>
          <w:lang w:val="es-ES"/>
        </w:rPr>
        <w:instrText>ADDIN CSL_CITATION {"citationItems":[{"id":"ITEM-1","itemData":{"ISBN":"978-84-947703-8-8","author":[{"dropping-particle":"","family":"Zozaya González Juan Oliva Moreno Álvaro Hidalgo Vega","given":"Néboa","non-dropping-particle":"","parse-names":false,"suffix":""},{"dropping-particle":"","family":"Zozaya González Health Economics Area Manager Weber Juan Oliva Moreno Associate Professor in","given":"Néboa","non-dropping-particle":"","parse-names":false,"suffix":""}],"id":"ITEM-1","issued":{"date-parts":[["0"]]},"title":"Multi-Criteria Decision Analysis in Healthcare Its usefulness and limitations for decision making Editors","type":"book"},"uris":["http://www.mendeley.com/documents/?uuid=dd5d2d2a-b719-349d-8806-ff8bb2d451e7"]}],"mendeley":{"formattedCitation":"[6]","plainTextFormattedCitation":"[6]","previouslyFormattedCitation":"[6]"},"properties":{"noteIndex":0},"schema":"https://github.com/citation-style-language/schema/raw/master/csl-citation.json"}</w:instrText>
      </w:r>
      <w:r w:rsidR="00F35B63">
        <w:rPr>
          <w:sz w:val="24"/>
          <w:szCs w:val="24"/>
          <w:lang w:val="es-ES"/>
        </w:rPr>
        <w:fldChar w:fldCharType="separate"/>
      </w:r>
      <w:r w:rsidR="008845A5" w:rsidRPr="008845A5">
        <w:rPr>
          <w:noProof/>
          <w:sz w:val="24"/>
          <w:szCs w:val="24"/>
          <w:lang w:val="es-ES"/>
        </w:rPr>
        <w:t>[6]</w:t>
      </w:r>
      <w:r w:rsidR="00F35B63">
        <w:rPr>
          <w:sz w:val="24"/>
          <w:szCs w:val="24"/>
          <w:lang w:val="es-ES"/>
        </w:rPr>
        <w:fldChar w:fldCharType="end"/>
      </w:r>
      <w:r w:rsidR="008845A5">
        <w:rPr>
          <w:sz w:val="24"/>
          <w:szCs w:val="24"/>
          <w:lang w:val="es-ES"/>
        </w:rPr>
        <w:t>.</w:t>
      </w:r>
    </w:p>
    <w:p w14:paraId="18B96ECF" w14:textId="77777777" w:rsidR="008845A5" w:rsidRDefault="008845A5" w:rsidP="00D44EBE">
      <w:pPr>
        <w:jc w:val="both"/>
        <w:rPr>
          <w:sz w:val="24"/>
          <w:szCs w:val="24"/>
          <w:lang w:val="es-ES"/>
        </w:rPr>
      </w:pPr>
      <w:r>
        <w:rPr>
          <w:sz w:val="24"/>
          <w:szCs w:val="24"/>
          <w:lang w:val="es-ES"/>
        </w:rPr>
        <w:t xml:space="preserve">El último requisito, </w:t>
      </w:r>
      <w:r w:rsidRPr="00416485">
        <w:rPr>
          <w:b/>
          <w:bCs/>
          <w:sz w:val="24"/>
          <w:szCs w:val="24"/>
          <w:lang w:val="es-ES"/>
        </w:rPr>
        <w:t>la independencia de criterios</w:t>
      </w:r>
      <w:r>
        <w:rPr>
          <w:sz w:val="24"/>
          <w:szCs w:val="24"/>
          <w:lang w:val="es-ES"/>
        </w:rPr>
        <w:t xml:space="preserve"> se incumple si cuando, por ejem</w:t>
      </w:r>
      <w:r w:rsidR="00811995">
        <w:rPr>
          <w:sz w:val="24"/>
          <w:szCs w:val="24"/>
          <w:lang w:val="es-ES"/>
        </w:rPr>
        <w:t>plo, la posología está dividida</w:t>
      </w:r>
      <w:r w:rsidR="007D07E5">
        <w:rPr>
          <w:sz w:val="24"/>
          <w:szCs w:val="24"/>
          <w:lang w:val="es-ES"/>
        </w:rPr>
        <w:t xml:space="preserve"> dos criterios,</w:t>
      </w:r>
      <w:r w:rsidR="00811995">
        <w:rPr>
          <w:sz w:val="24"/>
          <w:szCs w:val="24"/>
          <w:lang w:val="es-ES"/>
        </w:rPr>
        <w:t xml:space="preserve"> dosis (2, 3, 4) y forma de aplicación (inyección subcutánea, oral, etc.). De esta forma, las dosis no serán independientes de la forma de aplicación (p.e.: una píldora oral al día podría ser preferida a una inyección semanal), por lo que necesitaríamos unir ambos criterios. </w:t>
      </w:r>
    </w:p>
    <w:p w14:paraId="1CDCBDF6" w14:textId="4331F919" w:rsidR="00811995" w:rsidRDefault="00811995" w:rsidP="00D44EBE">
      <w:pPr>
        <w:jc w:val="both"/>
        <w:rPr>
          <w:sz w:val="24"/>
          <w:szCs w:val="24"/>
          <w:lang w:val="es-ES"/>
        </w:rPr>
      </w:pPr>
      <w:r>
        <w:rPr>
          <w:sz w:val="24"/>
          <w:szCs w:val="24"/>
          <w:lang w:val="es-ES"/>
        </w:rPr>
        <w:t xml:space="preserve">Hasta este punto, los criterios obtenidos en la literatura han sido enmendados a través de la eliminación de unos y </w:t>
      </w:r>
      <w:r w:rsidR="00BE79D2">
        <w:rPr>
          <w:sz w:val="24"/>
          <w:szCs w:val="24"/>
          <w:lang w:val="es-ES"/>
        </w:rPr>
        <w:t xml:space="preserve">la combinación </w:t>
      </w:r>
      <w:r>
        <w:rPr>
          <w:sz w:val="24"/>
          <w:szCs w:val="24"/>
          <w:lang w:val="es-ES"/>
        </w:rPr>
        <w:t>de otros. Para mejorar la selección de estos criterios, podemos acudir a las partes interesadas y realizar dos preguntas fundamentales:</w:t>
      </w:r>
    </w:p>
    <w:p w14:paraId="5B705A23" w14:textId="77777777" w:rsidR="00811995" w:rsidRDefault="00811995" w:rsidP="00811995">
      <w:pPr>
        <w:pStyle w:val="Prrafodelista"/>
        <w:numPr>
          <w:ilvl w:val="0"/>
          <w:numId w:val="4"/>
        </w:numPr>
        <w:jc w:val="both"/>
        <w:rPr>
          <w:sz w:val="24"/>
          <w:szCs w:val="24"/>
          <w:lang w:val="es-ES"/>
        </w:rPr>
      </w:pPr>
      <w:r>
        <w:rPr>
          <w:sz w:val="24"/>
          <w:szCs w:val="24"/>
          <w:lang w:val="es-ES"/>
        </w:rPr>
        <w:t>¿Falta algún criterio?</w:t>
      </w:r>
    </w:p>
    <w:p w14:paraId="003ECD68" w14:textId="77777777" w:rsidR="00811995" w:rsidRDefault="00811995" w:rsidP="00811995">
      <w:pPr>
        <w:pStyle w:val="Prrafodelista"/>
        <w:numPr>
          <w:ilvl w:val="0"/>
          <w:numId w:val="4"/>
        </w:numPr>
        <w:jc w:val="both"/>
        <w:rPr>
          <w:sz w:val="24"/>
          <w:szCs w:val="24"/>
          <w:lang w:val="es-ES"/>
        </w:rPr>
      </w:pPr>
      <w:r>
        <w:rPr>
          <w:sz w:val="24"/>
          <w:szCs w:val="24"/>
          <w:lang w:val="es-ES"/>
        </w:rPr>
        <w:t>¿Sobra algún criterio?</w:t>
      </w:r>
    </w:p>
    <w:p w14:paraId="045AB659" w14:textId="56E130FF" w:rsidR="00811995" w:rsidRDefault="00811995" w:rsidP="00811995">
      <w:pPr>
        <w:jc w:val="both"/>
        <w:rPr>
          <w:sz w:val="24"/>
          <w:szCs w:val="24"/>
          <w:lang w:val="es-ES"/>
        </w:rPr>
      </w:pPr>
      <w:r>
        <w:rPr>
          <w:sz w:val="24"/>
          <w:szCs w:val="24"/>
          <w:lang w:val="es-ES"/>
        </w:rPr>
        <w:t xml:space="preserve">La relevancia que otorguemos a cada una de las opiniones de las partes interesadas será, finalmente, decisión del investigador. Por ello se recomienda realizar un mapeo de las </w:t>
      </w:r>
      <w:r w:rsidR="00EA513B">
        <w:rPr>
          <w:sz w:val="24"/>
          <w:szCs w:val="24"/>
          <w:lang w:val="es-ES"/>
        </w:rPr>
        <w:t>grupos de interés</w:t>
      </w:r>
      <w:r>
        <w:rPr>
          <w:sz w:val="24"/>
          <w:szCs w:val="24"/>
          <w:lang w:val="es-ES"/>
        </w:rPr>
        <w:t xml:space="preserve"> a través de un power-interest grid </w:t>
      </w:r>
      <w:r w:rsidR="00F8617F">
        <w:rPr>
          <w:sz w:val="24"/>
          <w:szCs w:val="24"/>
          <w:lang w:val="es-ES"/>
        </w:rPr>
        <w:t xml:space="preserve">como el siguiente extraído de Franco y Montibeller </w:t>
      </w:r>
      <w:r w:rsidR="00F35B63">
        <w:rPr>
          <w:sz w:val="24"/>
          <w:szCs w:val="24"/>
          <w:lang w:val="es-ES"/>
        </w:rPr>
        <w:fldChar w:fldCharType="begin" w:fldLock="1"/>
      </w:r>
      <w:r w:rsidR="00F8617F">
        <w:rPr>
          <w:sz w:val="24"/>
          <w:szCs w:val="24"/>
          <w:lang w:val="es-ES"/>
        </w:rPr>
        <w:instrText>ADDIN CSL_CITATION {"citationItems":[{"id":"ITEM-1","itemData":{"DOI":"10.1002/9780470400531.eorms0683","abstract":"Multicriteria decision analysis (MCDA), a methodology for supporting decision making when multiple objectives have to be pursued [1–3], has been extensively used to support a wide variety of complex decision problems [4,5]. While the literature on axiomatic aspects of multicriteria decision analysis models is extensive, much less attention has been devoted to the process of struc- turing these models, with few exceptions.","author":[{"dropping-particle":"","family":"Franco","given":"Luis A.","non-dropping-particle":"","parse-names":false,"suffix":""},{"dropping-particle":"","family":"Montibeller","given":"Gilberto","non-dropping-particle":"","parse-names":false,"suffix":""}],"container-title":"Wiley Encyclopedia of Operations Research and Management Science","id":"ITEM-1","issued":{"date-parts":[["2011","1","14"]]},"publisher":"John Wiley &amp; Sons, Inc.","publisher-place":"Hoboken, NJ, USA","title":"Problem Structuring for Multicriteria Decision Analysis Interventions","type":"chapter"},"uris":["http://www.mendeley.com/documents/?uuid=1401144d-f5a9-3a4c-b8da-1422ec2c1416"]}],"mendeley":{"formattedCitation":"[3]","plainTextFormattedCitation":"[3]","previouslyFormattedCitation":"[3]"},"properties":{"noteIndex":0},"schema":"https://github.com/citation-style-language/schema/raw/master/csl-citation.json"}</w:instrText>
      </w:r>
      <w:r w:rsidR="00F35B63">
        <w:rPr>
          <w:sz w:val="24"/>
          <w:szCs w:val="24"/>
          <w:lang w:val="es-ES"/>
        </w:rPr>
        <w:fldChar w:fldCharType="separate"/>
      </w:r>
      <w:r w:rsidR="00F8617F" w:rsidRPr="00F8617F">
        <w:rPr>
          <w:noProof/>
          <w:sz w:val="24"/>
          <w:szCs w:val="24"/>
          <w:lang w:val="es-ES"/>
        </w:rPr>
        <w:t>[3]</w:t>
      </w:r>
      <w:r w:rsidR="00F35B63">
        <w:rPr>
          <w:sz w:val="24"/>
          <w:szCs w:val="24"/>
          <w:lang w:val="es-ES"/>
        </w:rPr>
        <w:fldChar w:fldCharType="end"/>
      </w:r>
      <w:r w:rsidR="00F8617F">
        <w:rPr>
          <w:sz w:val="24"/>
          <w:szCs w:val="24"/>
          <w:lang w:val="es-ES"/>
        </w:rPr>
        <w:t>:</w:t>
      </w:r>
    </w:p>
    <w:p w14:paraId="27122437" w14:textId="77777777" w:rsidR="00F8617F" w:rsidRDefault="00F8617F" w:rsidP="00F8617F">
      <w:pPr>
        <w:jc w:val="center"/>
        <w:rPr>
          <w:sz w:val="24"/>
          <w:szCs w:val="24"/>
          <w:lang w:val="es-ES"/>
        </w:rPr>
      </w:pPr>
      <w:r>
        <w:rPr>
          <w:noProof/>
          <w:lang w:val="es-ES" w:eastAsia="es-ES"/>
        </w:rPr>
        <w:drawing>
          <wp:inline distT="0" distB="0" distL="0" distR="0" wp14:anchorId="4DC8FD49" wp14:editId="32A9B588">
            <wp:extent cx="2838450" cy="188473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89576" cy="1918679"/>
                    </a:xfrm>
                    <a:prstGeom prst="rect">
                      <a:avLst/>
                    </a:prstGeom>
                  </pic:spPr>
                </pic:pic>
              </a:graphicData>
            </a:graphic>
          </wp:inline>
        </w:drawing>
      </w:r>
    </w:p>
    <w:p w14:paraId="7E041673" w14:textId="1CA148BE" w:rsidR="00274E44" w:rsidRDefault="00F8617F" w:rsidP="00F8617F">
      <w:pPr>
        <w:jc w:val="both"/>
        <w:rPr>
          <w:sz w:val="24"/>
          <w:szCs w:val="24"/>
          <w:lang w:val="es-ES"/>
        </w:rPr>
      </w:pPr>
      <w:commentRangeStart w:id="0"/>
      <w:r>
        <w:rPr>
          <w:sz w:val="24"/>
          <w:szCs w:val="24"/>
          <w:lang w:val="es-ES"/>
        </w:rPr>
        <w:lastRenderedPageBreak/>
        <w:t>Con</w:t>
      </w:r>
      <w:commentRangeEnd w:id="0"/>
      <w:r w:rsidR="0026713F">
        <w:rPr>
          <w:rStyle w:val="Refdecomentario"/>
        </w:rPr>
        <w:commentReference w:id="0"/>
      </w:r>
      <w:r>
        <w:rPr>
          <w:sz w:val="24"/>
          <w:szCs w:val="24"/>
          <w:lang w:val="es-ES"/>
        </w:rPr>
        <w:t xml:space="preserve"> toda la información aportada por la búsqueda de literatura y las consultas con las partes interesadas, deberíamos ser capaces de realizar una selección adecuada de criterios</w:t>
      </w:r>
      <w:r w:rsidR="008A7DFA">
        <w:rPr>
          <w:sz w:val="24"/>
          <w:szCs w:val="24"/>
          <w:lang w:val="es-ES"/>
        </w:rPr>
        <w:t xml:space="preserve">. En la literatura podemos encontrar marcos de evaluación ya establecidos como, por ejemplo, EVIDEM </w:t>
      </w:r>
      <w:r w:rsidR="008A7DFA">
        <w:rPr>
          <w:sz w:val="24"/>
          <w:szCs w:val="24"/>
          <w:lang w:val="es-ES"/>
        </w:rPr>
        <w:fldChar w:fldCharType="begin" w:fldLock="1"/>
      </w:r>
      <w:r w:rsidR="00726DE7">
        <w:rPr>
          <w:sz w:val="24"/>
          <w:szCs w:val="24"/>
          <w:lang w:val="es-ES"/>
        </w:rPr>
        <w:instrText>ADDIN CSL_CITATION {"citationItems":[{"id":"ITEM-1","itemData":{"DOI":"10.1186/1472-6963-8-270","ISSN":"14726963","PMID":"19102752","abstract":"Background. Healthcare decisionmaking is a complex process relying on disparate types of evidence and value judgments. Our objectives for this study were to develop a practical framework to facilitate decisionmaking in terms of supporting the deliberative process, providing access to evidence, and enhancing the communication of decisions. Methods. Extensive analyses of the literature and of documented decisionmaking processes around the globe were performed to explore what steps are currently used to make decisions with respect to context (from evidence generation to communication of decision) and thought process (conceptual components of decisions). Needs and methodologies available to support decisionmaking were identified to lay the groundwork for the EVIDEM framework. Results. A framework was developed consisting of seven modules that can evolve over the life cycle of a healthcare intervention. Components of decision that could be quantified, i.e., intrinsic value of a healthcare intervention and quality of evidence available, were organized into matrices. A multicriteria decision analysis (MCDA) Value Matrix (VM) was developed to include the 15 quantifiable components that are currently considered in decisionmaking. A methodology to synthesize the evidence needed for each component of the VM was developed including electronic access to full text source documents. A Quality Matrix was designed to quantify three criteria of quality for the 12 types of evidence usually required by decisionmakers. An integrated system was developed to optimize data analysis, synthesis and validation by experts, compatible with a collaborative structure. Conclusion. The EVIDEM framework promotes transparent and efficient healthcare decisionmaking through systematic assessment and dissemination of the evidence and values on which decisions are based. It provides a collaborative framework that could connect all stakeholders and serve the healthcare community at local, national and international levels by allowing sharing of data, resources and values. Validation and further development is needed to explore the full potential of this approach.","author":[{"dropping-particle":"","family":"Goetghebeur","given":"Mireille M.","non-dropping-particle":"","parse-names":false,"suffix":""},{"dropping-particle":"","family":"Wagner","given":"Monika","non-dropping-particle":"","parse-names":false,"suffix":""},{"dropping-particle":"","family":"Khoury","given":"Hanane","non-dropping-particle":"","parse-names":false,"suffix":""},{"dropping-particle":"","family":"Levitt","given":"Randy J.","non-dropping-particle":"","parse-names":false,"suffix":""},{"dropping-particle":"","family":"Erickson","given":"Lonny J.","non-dropping-particle":"","parse-names":false,"suffix":""},{"dropping-particle":"","family":"Rindress","given":"Donna","non-dropping-particle":"","parse-names":false,"suffix":""}],"container-title":"BMC Health Services Research","id":"ITEM-1","issued":{"date-parts":[["2008"]]},"page":"270","publisher":"BioMed Central","title":"Evidence and Value: Impact on DEcisionMaking - The EVIDEM framework and potential applications","type":"article-journal","volume":"8"},"uris":["http://www.mendeley.com/documents/?uuid=fb958a0e-d7e4-3c72-9556-24a1d54a70e9"]}],"mendeley":{"formattedCitation":"[7]","plainTextFormattedCitation":"[7]","previouslyFormattedCitation":"[7]"},"properties":{"noteIndex":0},"schema":"https://github.com/citation-style-language/schema/raw/master/csl-citation.json"}</w:instrText>
      </w:r>
      <w:r w:rsidR="008A7DFA">
        <w:rPr>
          <w:sz w:val="24"/>
          <w:szCs w:val="24"/>
          <w:lang w:val="es-ES"/>
        </w:rPr>
        <w:fldChar w:fldCharType="separate"/>
      </w:r>
      <w:r w:rsidR="008A7DFA" w:rsidRPr="008A7DFA">
        <w:rPr>
          <w:noProof/>
          <w:sz w:val="24"/>
          <w:szCs w:val="24"/>
          <w:lang w:val="es-ES"/>
        </w:rPr>
        <w:t>[7]</w:t>
      </w:r>
      <w:r w:rsidR="008A7DFA">
        <w:rPr>
          <w:sz w:val="24"/>
          <w:szCs w:val="24"/>
          <w:lang w:val="es-ES"/>
        </w:rPr>
        <w:fldChar w:fldCharType="end"/>
      </w:r>
      <w:r w:rsidR="008A7DFA">
        <w:rPr>
          <w:sz w:val="24"/>
          <w:szCs w:val="24"/>
          <w:lang w:val="es-ES"/>
        </w:rPr>
        <w:t xml:space="preserve">, aunque estos marcos no </w:t>
      </w:r>
      <w:r w:rsidR="00C1358B">
        <w:rPr>
          <w:sz w:val="24"/>
          <w:szCs w:val="24"/>
          <w:lang w:val="es-ES"/>
        </w:rPr>
        <w:t>suelen tener en cuenta recomendaciones más recientes como, por ejemplo, no incluir criterios de costes/precio</w:t>
      </w:r>
      <w:r>
        <w:rPr>
          <w:sz w:val="24"/>
          <w:szCs w:val="24"/>
          <w:lang w:val="es-ES"/>
        </w:rPr>
        <w:t xml:space="preserve">. Los MCDA de </w:t>
      </w:r>
      <w:r w:rsidR="00AA166F">
        <w:rPr>
          <w:sz w:val="24"/>
          <w:szCs w:val="24"/>
          <w:lang w:val="es-ES"/>
        </w:rPr>
        <w:t xml:space="preserve">ponderación </w:t>
      </w:r>
      <w:r>
        <w:rPr>
          <w:sz w:val="24"/>
          <w:szCs w:val="24"/>
          <w:lang w:val="es-ES"/>
        </w:rPr>
        <w:t>de tecnología</w:t>
      </w:r>
      <w:r w:rsidR="00EA513B">
        <w:rPr>
          <w:sz w:val="24"/>
          <w:szCs w:val="24"/>
          <w:lang w:val="es-ES"/>
        </w:rPr>
        <w:t>s</w:t>
      </w:r>
      <w:r>
        <w:rPr>
          <w:sz w:val="24"/>
          <w:szCs w:val="24"/>
          <w:lang w:val="es-ES"/>
        </w:rPr>
        <w:t xml:space="preserve"> sanitarias emplean una media de 8.4 criterios </w:t>
      </w:r>
      <w:r w:rsidR="00F35B63">
        <w:rPr>
          <w:sz w:val="24"/>
          <w:szCs w:val="24"/>
          <w:lang w:val="es-ES"/>
        </w:rPr>
        <w:fldChar w:fldCharType="begin" w:fldLock="1"/>
      </w:r>
      <w:r w:rsidR="00726DE7">
        <w:rPr>
          <w:sz w:val="24"/>
          <w:szCs w:val="24"/>
          <w:lang w:val="es-ES"/>
        </w:rPr>
        <w:instrText>ADDIN CSL_CITATION {"citationItems":[{"id":"ITEM-1","itemData":{"DOI":"10.1007/s40273-014-0135-0","ISSN":"11792027","PMID":"24504851","abstract":"The objective of this study is to support those undertaking a multi-criteria decision analysis (MCDA) by reviewing the approaches adopted in healthcare MCDAs to date, how these varied with the objective of the study, and the lessons learned from this experience. Searches of EMBASE and MEDLINE identified 40 studies that provided 41 examples of MCDA in healthcare. Data were extracted on the objective of the study, methods employed, and decision makers' and study authors' reflections on the advantages and disadvantages of the methods. The recent interest in MCDA in healthcare is mirrored in an increase in the application of MCDA to evaluate healthcare interventions. Of the studies identified, the first was published in 1990, but more than half were published since 2011. They were undertaken in 18 different countries, and were designed to support investment (coverage and reimbursement), authorization, prescription, and research funding allocation decisions. Many intervention types were assessed: pharmaceuticals, public health interventions, screening, surgical interventions, and devices. Most used the value measurement approach and scored performance using predefined scales. Beyond these similarities, a diversity of different approaches were adopted, with only limited correspondence between the approach and the type of decision or product. Decision makers consulted as part of these studies, as well as the authors of the studies are positive about the potential of MCDA to improve decision making. Further work is required, however, to develop guidance for those undertaking MCDA. © 2014 Springer International Publishing Switzerland.","author":[{"dropping-particle":"","family":"Marsh","given":"Kevin","non-dropping-particle":"","parse-names":false,"suffix":""},{"dropping-particle":"","family":"Lanitis","given":"Tereza","non-dropping-particle":"","parse-names":false,"suffix":""},{"dropping-particle":"","family":"Neasham","given":"David","non-dropping-particle":"","parse-names":false,"suffix":""},{"dropping-particle":"","family":"Orfanos","given":"Panagiotis","non-dropping-particle":"","parse-names":false,"suffix":""},{"dropping-particle":"","family":"Caro","given":"Jaime","non-dropping-particle":"","parse-names":false,"suffix":""}],"container-title":"PharmacoEconomics","id":"ITEM-1","issue":"4","issued":{"date-parts":[["2014","2","7"]]},"page":"345-365","publisher":"Adis International Ltd","title":"Assessing the value of healthcare interventions using multi-criteria decision analysis: A review of the literature","type":"article","volume":"32"},"uris":["http://www.mendeley.com/documents/?uuid=4bc9377f-641e-3b84-915b-c4f38a5e1de9"]}],"mendeley":{"formattedCitation":"[8]","plainTextFormattedCitation":"[8]","previouslyFormattedCitation":"[8]"},"properties":{"noteIndex":0},"schema":"https://github.com/citation-style-language/schema/raw/master/csl-citation.json"}</w:instrText>
      </w:r>
      <w:r w:rsidR="00F35B63">
        <w:rPr>
          <w:sz w:val="24"/>
          <w:szCs w:val="24"/>
          <w:lang w:val="es-ES"/>
        </w:rPr>
        <w:fldChar w:fldCharType="separate"/>
      </w:r>
      <w:r w:rsidR="008A7DFA" w:rsidRPr="008A7DFA">
        <w:rPr>
          <w:noProof/>
          <w:sz w:val="24"/>
          <w:szCs w:val="24"/>
          <w:lang w:val="es-ES"/>
        </w:rPr>
        <w:t>[8]</w:t>
      </w:r>
      <w:r w:rsidR="00F35B63">
        <w:rPr>
          <w:sz w:val="24"/>
          <w:szCs w:val="24"/>
          <w:lang w:val="es-ES"/>
        </w:rPr>
        <w:fldChar w:fldCharType="end"/>
      </w:r>
      <w:r w:rsidR="00CA51BD">
        <w:rPr>
          <w:sz w:val="24"/>
          <w:szCs w:val="24"/>
          <w:lang w:val="es-ES"/>
        </w:rPr>
        <w:t>, un número un poco superior a el número de criterios (atributos) empleados en los experimentos de elección discreta (DCEs</w:t>
      </w:r>
      <w:r w:rsidR="00EA513B">
        <w:rPr>
          <w:sz w:val="24"/>
          <w:szCs w:val="24"/>
          <w:lang w:val="es-ES"/>
        </w:rPr>
        <w:t xml:space="preserve"> por sus siglas en inglés</w:t>
      </w:r>
      <w:r w:rsidR="00CA51BD">
        <w:rPr>
          <w:sz w:val="24"/>
          <w:szCs w:val="24"/>
          <w:lang w:val="es-ES"/>
        </w:rPr>
        <w:t xml:space="preserve">) </w:t>
      </w:r>
      <w:r w:rsidR="00F35B63">
        <w:rPr>
          <w:sz w:val="24"/>
          <w:szCs w:val="24"/>
          <w:lang w:val="es-ES"/>
        </w:rPr>
        <w:fldChar w:fldCharType="begin" w:fldLock="1"/>
      </w:r>
      <w:r w:rsidR="00726DE7">
        <w:rPr>
          <w:sz w:val="24"/>
          <w:szCs w:val="24"/>
          <w:lang w:val="es-ES"/>
        </w:rPr>
        <w:instrText>ADDIN CSL_CITATION {"citationItems":[{"id":"ITEM-1","itemData":{"DOI":"10.1016/j.jval.2012.08.2223","ISSN":"10983015","abstract":"Stated-preference methods are a class of evaluation techniques for studying the preferences of patients and other stakeholders. While these methods span a variety of techniques, conjoint-analysis methods - and particularly discrete-choice experiments (DCEs) - have become the most frequently applied approach in health care in recent years. Experimental design is an important stage in the development of such methods, but establishing a consensus on standards is hampered by lack of understanding of available techniques and software. This report builds on the previous ISPOR Conjoint Analysis Task Force Report: Conjoint Analysis Applications in Health - A Checklist: A Report of the ISPOR Good Research Practices for Conjoint Analysis Task Force. This report aims to assist researchers specifically in evaluating alternative approaches to experimental design, a difficult and important element of successful DCEs. While this report does not endorse any specific approach, it does provide a guide for choosing an approach that is appropriate for a particular study. In particular, it provides an overview of the role of experimental designs for the successful implementation of the DCE approach in health care studies, and it provides researchers with an introduction to constructing experimental designs on the basis of study objectives and the statistical model researchers have selected for the study. The report outlines the theoretical requirements for designs that identify choice-model preference parameters and summarizes and compares a number of available approaches for constructing experimental designs. The task-force leadership group met via bimonthly teleconferences and in person at ISPOR meetings in the United States and Europe. An international group of experimental-design experts was consulted during this process to discuss existing approaches for experimental design and to review the task force's draft reports. In addition, ISPOR members contributed to developing a consensus report by submitting written comments during the review process and oral comments during two forum presentations at the ISPOR 16th and 17th Annual International Meetings held in Baltimore (2011) and Washington, DC (2012). © 2013 International Society for Pharmacoeconomics and Outcomes Research (ISPOR). Published by Elsevier Inc.","author":[{"dropping-particle":"","family":"Johnson","given":"F. Reed","non-dropping-particle":"","parse-names":false,"suffix":""},{"dropping-particle":"","family":"Lancsar","given":"Emily","non-dropping-particle":"","parse-names":false,"suffix":""},{"dropping-particle":"","family":"Marshall","given":"Deborah","non-dropping-particle":"","parse-names":false,"suffix":""},{"dropping-particle":"","family":"Kilambi","given":"Vikram","non-dropping-particle":"","parse-names":false,"suffix":""},{"dropping-particle":"","family":"Mühlbacher","given":"Axel","non-dropping-particle":"","parse-names":false,"suffix":""},{"dropping-particle":"","family":"Regier","given":"Dean A.","non-dropping-particle":"","parse-names":false,"suffix":""},{"dropping-particle":"","family":"Bresnahan","given":"Brian W.","non-dropping-particle":"","parse-names":false,"suffix":""},{"dropping-particle":"","family":"Kanninen","given":"Barbara","non-dropping-particle":"","parse-names":false,"suffix":""},{"dropping-particle":"","family":"Bridges","given":"John F.P.","non-dropping-particle":"","parse-names":false,"suffix":""}],"container-title":"Value in Health","id":"ITEM-1","issue":"1","issued":{"date-parts":[["2013","1"]]},"page":"3-13","title":"Constructing experimental designs for discrete-choice experiments: Report of the ISPOR conjoint analysis experimental design good research practices task force","type":"article-journal","volume":"16"},"uris":["http://www.mendeley.com/documents/?uuid=ea152100-2abd-3509-99fa-7ab627e35ba9"]}],"mendeley":{"formattedCitation":"[9]","plainTextFormattedCitation":"[9]","previouslyFormattedCitation":"[9]"},"properties":{"noteIndex":0},"schema":"https://github.com/citation-style-language/schema/raw/master/csl-citation.json"}</w:instrText>
      </w:r>
      <w:r w:rsidR="00F35B63">
        <w:rPr>
          <w:sz w:val="24"/>
          <w:szCs w:val="24"/>
          <w:lang w:val="es-ES"/>
        </w:rPr>
        <w:fldChar w:fldCharType="separate"/>
      </w:r>
      <w:r w:rsidR="008A7DFA" w:rsidRPr="008A7DFA">
        <w:rPr>
          <w:noProof/>
          <w:sz w:val="24"/>
          <w:szCs w:val="24"/>
          <w:lang w:val="es-ES"/>
        </w:rPr>
        <w:t>[9]</w:t>
      </w:r>
      <w:r w:rsidR="00F35B63">
        <w:rPr>
          <w:sz w:val="24"/>
          <w:szCs w:val="24"/>
          <w:lang w:val="es-ES"/>
        </w:rPr>
        <w:fldChar w:fldCharType="end"/>
      </w:r>
      <w:r w:rsidR="00CA51BD">
        <w:rPr>
          <w:sz w:val="24"/>
          <w:szCs w:val="24"/>
          <w:lang w:val="es-ES"/>
        </w:rPr>
        <w:t xml:space="preserve">. A diferencia de estos, sin embargo, los MCDAs necesitan un número de encuestados (partes interesadas) sustancialmente menor al que se emplea en los DCEs, que por motivos de precisión estadística requieren un número mayor de participantes. </w:t>
      </w:r>
    </w:p>
    <w:p w14:paraId="7DDE23D6" w14:textId="6DA381EC" w:rsidR="00F8617F" w:rsidRDefault="00363DE4" w:rsidP="00F8617F">
      <w:pPr>
        <w:jc w:val="both"/>
        <w:rPr>
          <w:sz w:val="24"/>
          <w:szCs w:val="24"/>
          <w:lang w:val="es-ES"/>
        </w:rPr>
      </w:pPr>
      <w:r>
        <w:rPr>
          <w:sz w:val="24"/>
          <w:szCs w:val="24"/>
          <w:lang w:val="es-ES"/>
        </w:rPr>
        <w:t>La siguiente parte trata de la construcción de la matriz de desempeño. E</w:t>
      </w:r>
      <w:r w:rsidR="0026713F">
        <w:rPr>
          <w:sz w:val="24"/>
          <w:szCs w:val="24"/>
          <w:lang w:val="es-ES"/>
        </w:rPr>
        <w:t>n e</w:t>
      </w:r>
      <w:r>
        <w:rPr>
          <w:sz w:val="24"/>
          <w:szCs w:val="24"/>
          <w:lang w:val="es-ES"/>
        </w:rPr>
        <w:t>sta sección se trata de construir una tabla con los criterios en la primera columna, su desempeño</w:t>
      </w:r>
      <w:r w:rsidR="00636E1C">
        <w:rPr>
          <w:sz w:val="24"/>
          <w:szCs w:val="24"/>
          <w:lang w:val="es-ES"/>
        </w:rPr>
        <w:t xml:space="preserve"> (performance)</w:t>
      </w:r>
      <w:r>
        <w:rPr>
          <w:sz w:val="24"/>
          <w:szCs w:val="24"/>
          <w:lang w:val="es-ES"/>
        </w:rPr>
        <w:t xml:space="preserve"> en la segunda, su puntuación (scoring) en la tercera, su </w:t>
      </w:r>
      <w:r w:rsidR="00AA166F">
        <w:rPr>
          <w:sz w:val="24"/>
          <w:szCs w:val="24"/>
          <w:lang w:val="es-ES"/>
        </w:rPr>
        <w:t xml:space="preserve">ponderación </w:t>
      </w:r>
      <w:r>
        <w:rPr>
          <w:sz w:val="24"/>
          <w:szCs w:val="24"/>
          <w:lang w:val="es-ES"/>
        </w:rPr>
        <w:t xml:space="preserve">(weighting) en la cuarta, y un método de agregación al final. </w:t>
      </w:r>
    </w:p>
    <w:p w14:paraId="4E11BA1C" w14:textId="37F65ABA" w:rsidR="00636E1C" w:rsidRDefault="00636E1C" w:rsidP="00636E1C">
      <w:pPr>
        <w:pStyle w:val="Prrafodelista"/>
        <w:numPr>
          <w:ilvl w:val="0"/>
          <w:numId w:val="5"/>
        </w:numPr>
        <w:jc w:val="both"/>
        <w:rPr>
          <w:sz w:val="24"/>
          <w:szCs w:val="24"/>
          <w:lang w:val="es-ES"/>
        </w:rPr>
      </w:pPr>
      <w:r>
        <w:rPr>
          <w:sz w:val="24"/>
          <w:szCs w:val="24"/>
          <w:lang w:val="es-ES"/>
        </w:rPr>
        <w:t>Desempeño</w:t>
      </w:r>
      <w:r w:rsidR="004B76D9">
        <w:rPr>
          <w:sz w:val="24"/>
          <w:szCs w:val="24"/>
          <w:lang w:val="es-ES"/>
        </w:rPr>
        <w:t xml:space="preserve"> (performance)</w:t>
      </w:r>
      <w:r>
        <w:rPr>
          <w:sz w:val="24"/>
          <w:szCs w:val="24"/>
          <w:lang w:val="es-ES"/>
        </w:rPr>
        <w:t xml:space="preserve">: una vez que se definen los criterios, para cada alternativa evaluada es necesario que midamos el desempeño en ese criterio. Por ejemplo, la efectividad puede ser del 80%, 90%, 95%, etc. Necesitamos encontrar para cada alternativa cuál es su efectividad, y la mejor forma de hacer esto es a través de una revisión literaria y usando </w:t>
      </w:r>
      <w:r w:rsidR="00AA166F">
        <w:rPr>
          <w:sz w:val="24"/>
          <w:szCs w:val="24"/>
          <w:lang w:val="es-ES"/>
        </w:rPr>
        <w:t>la mejor evidencia disponible</w:t>
      </w:r>
      <w:r>
        <w:rPr>
          <w:sz w:val="24"/>
          <w:szCs w:val="24"/>
          <w:lang w:val="es-ES"/>
        </w:rPr>
        <w:t xml:space="preserve">. </w:t>
      </w:r>
    </w:p>
    <w:p w14:paraId="191D9745" w14:textId="072D8E06" w:rsidR="004B76D9" w:rsidRDefault="00636E1C" w:rsidP="004B76D9">
      <w:pPr>
        <w:pStyle w:val="Prrafodelista"/>
        <w:numPr>
          <w:ilvl w:val="0"/>
          <w:numId w:val="5"/>
        </w:numPr>
        <w:jc w:val="both"/>
        <w:rPr>
          <w:sz w:val="24"/>
          <w:szCs w:val="24"/>
          <w:lang w:val="es-ES"/>
        </w:rPr>
      </w:pPr>
      <w:r>
        <w:rPr>
          <w:sz w:val="24"/>
          <w:szCs w:val="24"/>
          <w:lang w:val="es-ES"/>
        </w:rPr>
        <w:t xml:space="preserve">Puntuación (scoring): se trata de capturar las preferencias </w:t>
      </w:r>
      <w:r w:rsidR="0026713F">
        <w:rPr>
          <w:sz w:val="24"/>
          <w:szCs w:val="24"/>
          <w:lang w:val="es-ES"/>
        </w:rPr>
        <w:t xml:space="preserve">de </w:t>
      </w:r>
      <w:r>
        <w:rPr>
          <w:sz w:val="24"/>
          <w:szCs w:val="24"/>
          <w:lang w:val="es-ES"/>
        </w:rPr>
        <w:t xml:space="preserve">las partes interesadas intra-criterio. Por ejemplo, esta intensidad podría ser medida del 0 al 100. </w:t>
      </w:r>
      <w:r w:rsidR="00EE2550">
        <w:rPr>
          <w:sz w:val="24"/>
          <w:szCs w:val="24"/>
          <w:lang w:val="es-ES"/>
        </w:rPr>
        <w:t>5</w:t>
      </w:r>
      <w:r>
        <w:rPr>
          <w:sz w:val="24"/>
          <w:szCs w:val="24"/>
          <w:lang w:val="es-ES"/>
        </w:rPr>
        <w:t xml:space="preserve">0 significaría </w:t>
      </w:r>
      <w:r w:rsidR="00EE2550">
        <w:rPr>
          <w:sz w:val="24"/>
          <w:szCs w:val="24"/>
          <w:lang w:val="es-ES"/>
        </w:rPr>
        <w:t>la mitad de la puntuación</w:t>
      </w:r>
      <w:r>
        <w:rPr>
          <w:sz w:val="24"/>
          <w:szCs w:val="24"/>
          <w:lang w:val="es-ES"/>
        </w:rPr>
        <w:t xml:space="preserve">, </w:t>
      </w:r>
      <w:r w:rsidR="00EE2550">
        <w:rPr>
          <w:sz w:val="24"/>
          <w:szCs w:val="24"/>
          <w:lang w:val="es-ES"/>
        </w:rPr>
        <w:t>mientras que algo con</w:t>
      </w:r>
      <w:r>
        <w:rPr>
          <w:sz w:val="24"/>
          <w:szCs w:val="24"/>
          <w:lang w:val="es-ES"/>
        </w:rPr>
        <w:t xml:space="preserve"> puntuación de 100 </w:t>
      </w:r>
      <w:r w:rsidR="00EE2550">
        <w:rPr>
          <w:sz w:val="24"/>
          <w:szCs w:val="24"/>
          <w:lang w:val="es-ES"/>
        </w:rPr>
        <w:t>debería tener</w:t>
      </w:r>
      <w:r>
        <w:rPr>
          <w:sz w:val="24"/>
          <w:szCs w:val="24"/>
          <w:lang w:val="es-ES"/>
        </w:rPr>
        <w:t xml:space="preserve"> el doble de desempeño que algo que puntúe 50 para el mismo declarador de preferencias.  </w:t>
      </w:r>
    </w:p>
    <w:p w14:paraId="1F40F667" w14:textId="25B55A6F" w:rsidR="004B76D9" w:rsidRDefault="00AA166F" w:rsidP="004B76D9">
      <w:pPr>
        <w:pStyle w:val="Prrafodelista"/>
        <w:numPr>
          <w:ilvl w:val="0"/>
          <w:numId w:val="5"/>
        </w:numPr>
        <w:jc w:val="both"/>
        <w:rPr>
          <w:sz w:val="24"/>
          <w:szCs w:val="24"/>
          <w:lang w:val="es-ES"/>
        </w:rPr>
      </w:pPr>
      <w:r>
        <w:rPr>
          <w:sz w:val="24"/>
          <w:szCs w:val="24"/>
          <w:lang w:val="es-ES"/>
        </w:rPr>
        <w:t xml:space="preserve">Ponderación </w:t>
      </w:r>
      <w:r w:rsidR="004B76D9">
        <w:rPr>
          <w:sz w:val="24"/>
          <w:szCs w:val="24"/>
          <w:lang w:val="es-ES"/>
        </w:rPr>
        <w:t xml:space="preserve">(weighting): se trata </w:t>
      </w:r>
      <w:r w:rsidR="003D2034">
        <w:rPr>
          <w:sz w:val="24"/>
          <w:szCs w:val="24"/>
          <w:lang w:val="es-ES"/>
        </w:rPr>
        <w:t>de cuantificar la relevancia del criterio con respecto al resto</w:t>
      </w:r>
      <w:r w:rsidR="004B76D9">
        <w:rPr>
          <w:sz w:val="24"/>
          <w:szCs w:val="24"/>
          <w:lang w:val="es-ES"/>
        </w:rPr>
        <w:t>. Con scoring hemos puntuado cada posible valor de performance (desempeño) en un rango de 0 a 100. Sin embargo, no podemos puntuar todos los criterios por igual pues no todos los criterios son igual de importantes. Esto quiere decir que, por ejemplo, puede ser que la efectividad 100% y la posología más conveniente obtengan puntuaciones de 100. Sin embargo, esto no significa que sean igual de importantes, pues puede que prefiramos una posología menos conveniente para obtener mayor efectividad, pero no al contrario. Es por esto que incluimos otra puntuación que nos sirve para ver cómo de importantes son unos criterios frente a otro</w:t>
      </w:r>
      <w:r w:rsidR="0026713F">
        <w:rPr>
          <w:sz w:val="24"/>
          <w:szCs w:val="24"/>
          <w:lang w:val="es-ES"/>
        </w:rPr>
        <w:t>s</w:t>
      </w:r>
      <w:r w:rsidR="004B76D9">
        <w:rPr>
          <w:sz w:val="24"/>
          <w:szCs w:val="24"/>
          <w:lang w:val="es-ES"/>
        </w:rPr>
        <w:t xml:space="preserve"> (p.e.: efectividad podría ser dos veces más importante que posología). Esta nueva puntuación podría ser un reparto de 100 puntos entre todos los criterios. </w:t>
      </w:r>
    </w:p>
    <w:p w14:paraId="2ED87769" w14:textId="7FCA1A9E" w:rsidR="003E091F" w:rsidRDefault="00C1358B" w:rsidP="003E091F">
      <w:pPr>
        <w:jc w:val="both"/>
        <w:rPr>
          <w:sz w:val="24"/>
          <w:szCs w:val="24"/>
          <w:lang w:val="es-ES"/>
        </w:rPr>
      </w:pPr>
      <w:r>
        <w:rPr>
          <w:sz w:val="24"/>
          <w:szCs w:val="24"/>
          <w:lang w:val="es-ES"/>
        </w:rPr>
        <w:t xml:space="preserve">Finalmente, debe realizarse una agregación de la puntuación y la ponderación para obtener un resultado final. </w:t>
      </w:r>
      <w:r w:rsidR="003E091F">
        <w:rPr>
          <w:sz w:val="24"/>
          <w:szCs w:val="24"/>
          <w:lang w:val="es-ES"/>
        </w:rPr>
        <w:t>Para realizar esto, se han aplicado diferentes métodos en la literatura. En general, se dividen en dos ramas: composicionales y decomposicionales.</w:t>
      </w:r>
    </w:p>
    <w:p w14:paraId="4169CCF0" w14:textId="4A73FB8D" w:rsidR="003E091F" w:rsidRDefault="003E091F" w:rsidP="003E091F">
      <w:pPr>
        <w:jc w:val="both"/>
        <w:rPr>
          <w:sz w:val="24"/>
          <w:szCs w:val="24"/>
          <w:lang w:val="es-ES"/>
        </w:rPr>
      </w:pPr>
      <w:r>
        <w:rPr>
          <w:sz w:val="24"/>
          <w:szCs w:val="24"/>
          <w:lang w:val="es-ES"/>
        </w:rPr>
        <w:t xml:space="preserve">Los métodos composicionales son los que siguen el proceso descrito arriba por separado: desempeño, puntuación, </w:t>
      </w:r>
      <w:r w:rsidR="00AA166F">
        <w:rPr>
          <w:sz w:val="24"/>
          <w:szCs w:val="24"/>
          <w:lang w:val="es-ES"/>
        </w:rPr>
        <w:t xml:space="preserve">ponderación </w:t>
      </w:r>
      <w:r>
        <w:rPr>
          <w:sz w:val="24"/>
          <w:szCs w:val="24"/>
          <w:lang w:val="es-ES"/>
        </w:rPr>
        <w:t xml:space="preserve">y agregación. Se les llama </w:t>
      </w:r>
      <w:r>
        <w:rPr>
          <w:sz w:val="24"/>
          <w:szCs w:val="24"/>
          <w:lang w:val="es-ES"/>
        </w:rPr>
        <w:lastRenderedPageBreak/>
        <w:t xml:space="preserve">composicionales porque componen una puntuación agregada para cada criterio. Existe una heterogénea cantidad de métodos empleados para estos, algunos con mejor </w:t>
      </w:r>
      <w:r w:rsidR="006374F3">
        <w:rPr>
          <w:sz w:val="24"/>
          <w:szCs w:val="24"/>
          <w:lang w:val="es-ES"/>
        </w:rPr>
        <w:t xml:space="preserve">reputación </w:t>
      </w:r>
      <w:r>
        <w:rPr>
          <w:sz w:val="24"/>
          <w:szCs w:val="24"/>
          <w:lang w:val="es-ES"/>
        </w:rPr>
        <w:t>que otros</w:t>
      </w:r>
      <w:r w:rsidR="006374F3">
        <w:rPr>
          <w:sz w:val="24"/>
          <w:szCs w:val="24"/>
          <w:lang w:val="es-ES"/>
        </w:rPr>
        <w:t xml:space="preserve"> en la comunidad de expertos en la materia</w:t>
      </w:r>
      <w:r>
        <w:rPr>
          <w:sz w:val="24"/>
          <w:szCs w:val="24"/>
          <w:lang w:val="es-ES"/>
        </w:rPr>
        <w:t>. La ventaja es que si est</w:t>
      </w:r>
      <w:r w:rsidR="00C1358B">
        <w:rPr>
          <w:sz w:val="24"/>
          <w:szCs w:val="24"/>
          <w:lang w:val="es-ES"/>
        </w:rPr>
        <w:t>os</w:t>
      </w:r>
      <w:r>
        <w:rPr>
          <w:sz w:val="24"/>
          <w:szCs w:val="24"/>
          <w:lang w:val="es-ES"/>
        </w:rPr>
        <w:t xml:space="preserve"> método</w:t>
      </w:r>
      <w:r w:rsidR="00C1358B">
        <w:rPr>
          <w:sz w:val="24"/>
          <w:szCs w:val="24"/>
          <w:lang w:val="es-ES"/>
        </w:rPr>
        <w:t>s</w:t>
      </w:r>
      <w:r>
        <w:rPr>
          <w:sz w:val="24"/>
          <w:szCs w:val="24"/>
          <w:lang w:val="es-ES"/>
        </w:rPr>
        <w:t xml:space="preserve"> </w:t>
      </w:r>
      <w:r w:rsidR="00C1358B">
        <w:rPr>
          <w:sz w:val="24"/>
          <w:szCs w:val="24"/>
          <w:lang w:val="es-ES"/>
        </w:rPr>
        <w:t>son</w:t>
      </w:r>
      <w:r w:rsidR="00C1358B">
        <w:rPr>
          <w:sz w:val="24"/>
          <w:szCs w:val="24"/>
          <w:lang w:val="es-ES"/>
        </w:rPr>
        <w:t xml:space="preserve"> </w:t>
      </w:r>
      <w:r>
        <w:rPr>
          <w:sz w:val="24"/>
          <w:szCs w:val="24"/>
          <w:lang w:val="es-ES"/>
        </w:rPr>
        <w:t>empleado</w:t>
      </w:r>
      <w:r w:rsidR="00C1358B">
        <w:rPr>
          <w:sz w:val="24"/>
          <w:szCs w:val="24"/>
          <w:lang w:val="es-ES"/>
        </w:rPr>
        <w:t>s</w:t>
      </w:r>
      <w:r>
        <w:rPr>
          <w:sz w:val="24"/>
          <w:szCs w:val="24"/>
          <w:lang w:val="es-ES"/>
        </w:rPr>
        <w:t xml:space="preserve">, la muestra necesaria es menor que la que se emplea en los métodos decomposicionales. Sin embargo, existen menos </w:t>
      </w:r>
      <w:r w:rsidR="006374F3">
        <w:rPr>
          <w:sz w:val="24"/>
          <w:szCs w:val="24"/>
          <w:lang w:val="es-ES"/>
        </w:rPr>
        <w:t xml:space="preserve">guías de </w:t>
      </w:r>
      <w:r>
        <w:rPr>
          <w:sz w:val="24"/>
          <w:szCs w:val="24"/>
          <w:lang w:val="es-ES"/>
        </w:rPr>
        <w:t>buenas prácticas y recursos para implementarlo</w:t>
      </w:r>
      <w:r w:rsidR="00C1358B">
        <w:rPr>
          <w:sz w:val="24"/>
          <w:szCs w:val="24"/>
          <w:lang w:val="es-ES"/>
        </w:rPr>
        <w:t>s</w:t>
      </w:r>
      <w:r>
        <w:rPr>
          <w:sz w:val="24"/>
          <w:szCs w:val="24"/>
          <w:lang w:val="es-ES"/>
        </w:rPr>
        <w:t xml:space="preserve"> de forma adecuada. </w:t>
      </w:r>
    </w:p>
    <w:p w14:paraId="12E7EC35" w14:textId="4071403E" w:rsidR="003E091F" w:rsidRDefault="003E091F" w:rsidP="003E091F">
      <w:pPr>
        <w:jc w:val="both"/>
        <w:rPr>
          <w:ins w:id="1" w:author="Perez Daniel" w:date="2020-11-11T16:12:00Z"/>
          <w:sz w:val="24"/>
          <w:szCs w:val="24"/>
          <w:lang w:val="es-ES"/>
        </w:rPr>
      </w:pPr>
      <w:r>
        <w:rPr>
          <w:sz w:val="24"/>
          <w:szCs w:val="24"/>
          <w:lang w:val="es-ES"/>
        </w:rPr>
        <w:t xml:space="preserve">Los métodos decomposicionales (experimentos de elección discreta y/o </w:t>
      </w:r>
      <w:r w:rsidR="00C1358B">
        <w:rPr>
          <w:sz w:val="24"/>
          <w:szCs w:val="24"/>
          <w:lang w:val="es-ES"/>
        </w:rPr>
        <w:t>Conjoint</w:t>
      </w:r>
      <w:r>
        <w:rPr>
          <w:sz w:val="24"/>
          <w:szCs w:val="24"/>
          <w:lang w:val="es-ES"/>
        </w:rPr>
        <w:t xml:space="preserve"> analysis), sin embargo, realizan el cálculo de la puntuación, la </w:t>
      </w:r>
      <w:r w:rsidR="00AA166F">
        <w:rPr>
          <w:sz w:val="24"/>
          <w:szCs w:val="24"/>
          <w:lang w:val="es-ES"/>
        </w:rPr>
        <w:t xml:space="preserve">ponderación </w:t>
      </w:r>
      <w:r>
        <w:rPr>
          <w:sz w:val="24"/>
          <w:szCs w:val="24"/>
          <w:lang w:val="es-ES"/>
        </w:rPr>
        <w:t xml:space="preserve">y la agregación final de forma agregada y consistente con </w:t>
      </w:r>
      <w:r w:rsidR="003C3542">
        <w:rPr>
          <w:sz w:val="24"/>
          <w:szCs w:val="24"/>
          <w:lang w:val="es-ES"/>
        </w:rPr>
        <w:t xml:space="preserve">la teoría de la utilidad aleatoria. Esto significa que se va a estimar una función de utilidad subyacente que, como ha descompuesto la utilidad que reporta cada nivel de desempeño de cada criterio, podrá calcular la utilidad que reporta cada alternativa de forma consistente. Sin embargo, es comprensible que en muchas ocasiones estos métodos no sean empleados pues su construcción puede ser compleja y la muestra necesaria mucho </w:t>
      </w:r>
      <w:commentRangeStart w:id="2"/>
      <w:commentRangeStart w:id="3"/>
      <w:r w:rsidR="003C3542">
        <w:rPr>
          <w:sz w:val="24"/>
          <w:szCs w:val="24"/>
          <w:lang w:val="es-ES"/>
        </w:rPr>
        <w:t>mayor</w:t>
      </w:r>
      <w:commentRangeEnd w:id="2"/>
      <w:r w:rsidR="002876B3">
        <w:rPr>
          <w:rStyle w:val="Refdecomentario"/>
        </w:rPr>
        <w:commentReference w:id="2"/>
      </w:r>
      <w:commentRangeEnd w:id="3"/>
      <w:r w:rsidR="002876B3">
        <w:rPr>
          <w:rStyle w:val="Refdecomentario"/>
        </w:rPr>
        <w:commentReference w:id="3"/>
      </w:r>
      <w:r w:rsidR="003C3542">
        <w:rPr>
          <w:sz w:val="24"/>
          <w:szCs w:val="24"/>
          <w:lang w:val="es-ES"/>
        </w:rPr>
        <w:t xml:space="preserve">. </w:t>
      </w:r>
    </w:p>
    <w:p w14:paraId="2A955C81" w14:textId="604C2E26" w:rsidR="00C1358B" w:rsidRDefault="00C1358B" w:rsidP="003E091F">
      <w:pPr>
        <w:jc w:val="both"/>
        <w:rPr>
          <w:sz w:val="24"/>
          <w:szCs w:val="24"/>
          <w:lang w:val="es-ES"/>
        </w:rPr>
      </w:pPr>
      <w:r>
        <w:rPr>
          <w:sz w:val="24"/>
          <w:szCs w:val="24"/>
          <w:lang w:val="es-ES"/>
        </w:rPr>
        <w:t xml:space="preserve">La elección de usar un método composicional o decomposicional determinará la forma en la que se estiman la puntuación y la ponderación. </w:t>
      </w:r>
      <w:r w:rsidR="00726DE7">
        <w:rPr>
          <w:sz w:val="24"/>
          <w:szCs w:val="24"/>
          <w:lang w:val="es-ES"/>
        </w:rPr>
        <w:t xml:space="preserve">Los métodos composicionales deberán recurrir a la puntuación y ponderación por separado, como se ha explicado antes. Sin embargo, cuando se emplean métodos decomposicionales, los criterios son mezclados con sus posibles desempeños en forma de atributos y niveles. Con estos atributos y niveles se generan diferentes tratamientos alternativos que son comparados en sets de preguntas entre los que las partes interesadas escogerán. La configuración de estos sets de preguntas y sus alternativas atenderá a principios de eficiencia estadística, como por ejemplo los establecidos por Huber y Zwerina </w:t>
      </w:r>
      <w:r w:rsidR="00726DE7">
        <w:rPr>
          <w:sz w:val="24"/>
          <w:szCs w:val="24"/>
          <w:lang w:val="es-ES"/>
        </w:rPr>
        <w:fldChar w:fldCharType="begin" w:fldLock="1"/>
      </w:r>
      <w:r w:rsidR="00726DE7">
        <w:rPr>
          <w:sz w:val="24"/>
          <w:szCs w:val="24"/>
          <w:lang w:val="es-ES"/>
        </w:rPr>
        <w:instrText>ADDIN CSL_CITATION {"citationItems":[{"id":"ITEM-1","itemData":{"DOI":"10.1177/002224379603300305","ISSN":"0022-2437","abstract":"Choice designs traditionally have been built under the assumption that all coefficients are zero. The authors show that if there are reasonable nonzero priors for expected coefficients, then these ...","author":[{"dropping-particle":"","family":"Huber","given":"Joel","non-dropping-particle":"","parse-names":false,"suffix":""},{"dropping-particle":"","family":"Zwerina","given":"Klaus","non-dropping-particle":"","parse-names":false,"suffix":""}],"container-title":"Journal of Marketing Research","id":"ITEM-1","issue":"3","issued":{"date-parts":[["1996","8","6"]]},"page":"307-317","publisher":"SAGE Publications","title":"The Importance of Utility Balance in Efficient Choice Designs","type":"article-journal","volume":"33"},"uris":["http://www.mendeley.com/documents/?uuid=8124df09-99b9-3984-a1e3-66849b14d0be"]}],"mendeley":{"formattedCitation":"[10]","plainTextFormattedCitation":"[10]","previouslyFormattedCitation":"[10]"},"properties":{"noteIndex":0},"schema":"https://github.com/citation-style-language/schema/raw/master/csl-citation.json"}</w:instrText>
      </w:r>
      <w:r w:rsidR="00726DE7">
        <w:rPr>
          <w:sz w:val="24"/>
          <w:szCs w:val="24"/>
          <w:lang w:val="es-ES"/>
        </w:rPr>
        <w:fldChar w:fldCharType="separate"/>
      </w:r>
      <w:r w:rsidR="00726DE7" w:rsidRPr="00726DE7">
        <w:rPr>
          <w:noProof/>
          <w:sz w:val="24"/>
          <w:szCs w:val="24"/>
          <w:lang w:val="es-ES"/>
        </w:rPr>
        <w:t>[10]</w:t>
      </w:r>
      <w:r w:rsidR="00726DE7">
        <w:rPr>
          <w:sz w:val="24"/>
          <w:szCs w:val="24"/>
          <w:lang w:val="es-ES"/>
        </w:rPr>
        <w:fldChar w:fldCharType="end"/>
      </w:r>
      <w:r w:rsidR="00726DE7">
        <w:rPr>
          <w:sz w:val="24"/>
          <w:szCs w:val="24"/>
          <w:lang w:val="es-ES"/>
        </w:rPr>
        <w:t xml:space="preserve">. Pero una vez obtenidos los coeficientes de cada nivel (de desempeño), no hace falta más agregación que la suma de los coeficientes estimados que compongan a las alternativas realmente evaluadas. Esto es así porque la teoría de la utilidad aleatoria es consistente con los resultados de la regresión logística </w:t>
      </w:r>
      <w:r w:rsidR="00726DE7">
        <w:rPr>
          <w:sz w:val="24"/>
          <w:szCs w:val="24"/>
          <w:lang w:val="es-ES"/>
        </w:rPr>
        <w:fldChar w:fldCharType="begin" w:fldLock="1"/>
      </w:r>
      <w:r w:rsidR="00AA2B36">
        <w:rPr>
          <w:sz w:val="24"/>
          <w:szCs w:val="24"/>
          <w:lang w:val="es-ES"/>
        </w:rPr>
        <w:instrText>ADDIN CSL_CITATION {"citationItems":[{"id":"ITEM-1","itemData":{"author":[{"dropping-particle":"","family":"McFadden","given":"D","non-dropping-particle":"","parse-names":false,"suffix":""}],"container-title":"Frontiers in Econometrics.","id":"ITEM-1","issued":{"date-parts":[["1974"]]},"page":"105–42","publisher":"Academic Press","publisher-place":"New York, NY","title":"Conditional logit analysis of qualitative choice behavior","type":"chapter"},"uris":["http://www.mendeley.com/documents/?uuid=0e717bc2-ecbb-3dda-bf00-0271e7ff5b02"]}],"mendeley":{"formattedCitation":"[11]","plainTextFormattedCitation":"[11]","previouslyFormattedCitation":"[11]"},"properties":{"noteIndex":0},"schema":"https://github.com/citation-style-language/schema/raw/master/csl-citation.json"}</w:instrText>
      </w:r>
      <w:r w:rsidR="00726DE7">
        <w:rPr>
          <w:sz w:val="24"/>
          <w:szCs w:val="24"/>
          <w:lang w:val="es-ES"/>
        </w:rPr>
        <w:fldChar w:fldCharType="separate"/>
      </w:r>
      <w:r w:rsidR="00726DE7" w:rsidRPr="00726DE7">
        <w:rPr>
          <w:noProof/>
          <w:sz w:val="24"/>
          <w:szCs w:val="24"/>
          <w:lang w:val="es-ES"/>
        </w:rPr>
        <w:t>[11]</w:t>
      </w:r>
      <w:r w:rsidR="00726DE7">
        <w:rPr>
          <w:sz w:val="24"/>
          <w:szCs w:val="24"/>
          <w:lang w:val="es-ES"/>
        </w:rPr>
        <w:fldChar w:fldCharType="end"/>
      </w:r>
      <w:r w:rsidR="00726DE7">
        <w:rPr>
          <w:sz w:val="24"/>
          <w:szCs w:val="24"/>
          <w:lang w:val="es-ES"/>
        </w:rPr>
        <w:t xml:space="preserve">, por lo que los resultados de elección analizados con modelos logit pueden estimar coeficientes equivalentes a la utilidad observable (la utilidad que reporta un cierto nivel de desempeño). </w:t>
      </w:r>
    </w:p>
    <w:p w14:paraId="43CDE811" w14:textId="322E8977" w:rsidR="00726DE7" w:rsidRDefault="00726DE7" w:rsidP="003E091F">
      <w:pPr>
        <w:jc w:val="both"/>
        <w:rPr>
          <w:sz w:val="24"/>
          <w:szCs w:val="24"/>
          <w:lang w:val="es-ES"/>
        </w:rPr>
      </w:pPr>
      <w:r>
        <w:rPr>
          <w:sz w:val="24"/>
          <w:szCs w:val="24"/>
          <w:lang w:val="es-ES"/>
        </w:rPr>
        <w:t>Así mismo, entre los entrevistados</w:t>
      </w:r>
      <w:r w:rsidR="00C37C3A">
        <w:rPr>
          <w:sz w:val="24"/>
          <w:szCs w:val="24"/>
          <w:lang w:val="es-ES"/>
        </w:rPr>
        <w:t xml:space="preserve"> (partes interesadas)</w:t>
      </w:r>
      <w:r>
        <w:rPr>
          <w:sz w:val="24"/>
          <w:szCs w:val="24"/>
          <w:lang w:val="es-ES"/>
        </w:rPr>
        <w:t xml:space="preserve"> para conseguir las medidas es común que exista heterogeneidad</w:t>
      </w:r>
      <w:r w:rsidR="00C37C3A">
        <w:rPr>
          <w:sz w:val="24"/>
          <w:szCs w:val="24"/>
          <w:lang w:val="es-ES"/>
        </w:rPr>
        <w:t xml:space="preserve"> (p.e.: sanitarios, decisores, pacientes, etc.). Es el investigador el que debe decidir qué importancia le da a cada grupo, por ejemplo, ponderando la importancia de sus respuestas (aunque también podría otorgar una importancia cambiante según cuál sea el criterio).</w:t>
      </w:r>
    </w:p>
    <w:p w14:paraId="3E5C66F5" w14:textId="796D3607" w:rsidR="00C37C3A" w:rsidRDefault="00AA2B36" w:rsidP="003E091F">
      <w:pPr>
        <w:jc w:val="both"/>
        <w:rPr>
          <w:sz w:val="24"/>
          <w:szCs w:val="24"/>
          <w:lang w:val="es-ES"/>
        </w:rPr>
      </w:pPr>
      <w:r>
        <w:rPr>
          <w:sz w:val="24"/>
          <w:szCs w:val="24"/>
          <w:lang w:val="es-ES"/>
        </w:rPr>
        <w:t xml:space="preserve">Una vez se haya realizado la agregación de las preferencias ya sea a través de un método decomposicional o composicional, tendremos una puntuación final agregada para cada alternativa evaluada. Esta puntuación final estará siempre sujeta a incertidumbre, que según el segundo reporte de ISPOR </w:t>
      </w:r>
      <w:r>
        <w:rPr>
          <w:sz w:val="24"/>
          <w:szCs w:val="24"/>
          <w:lang w:val="es-ES"/>
        </w:rPr>
        <w:fldChar w:fldCharType="begin" w:fldLock="1"/>
      </w:r>
      <w:r w:rsidR="0064194D">
        <w:rPr>
          <w:sz w:val="24"/>
          <w:szCs w:val="24"/>
          <w:lang w:val="es-ES"/>
        </w:rPr>
        <w:instrText>ADDIN CSL_CITATION {"citationItems":[{"id":"ITEM-1","itemData":{"DOI":"10.1007/s40273-014-0135-0","ISSN":"11792027","PMID":"24504851","abstract":"The objective of this study is to support those undertaking a multi-criteria decision analysis (MCDA) by reviewing the approaches adopted in healthcare MCDAs to date, how these varied with the objective of the study, and the lessons learned from this experience. Searches of EMBASE and MEDLINE identified 40 studies that provided 41 examples of MCDA in healthcare. Data were extracted on the objective of the study, methods employed, and decision makers' and study authors' reflections on the advantages and disadvantages of the methods. The recent interest in MCDA in healthcare is mirrored in an increase in the application of MCDA to evaluate healthcare interventions. Of the studies identified, the first was published in 1990, but more than half were published since 2011. They were undertaken in 18 different countries, and were designed to support investment (coverage and reimbursement), authorization, prescription, and research funding allocation decisions. Many intervention types were assessed: pharmaceuticals, public health interventions, screening, surgical interventions, and devices. Most used the value measurement approach and scored performance using predefined scales. Beyond these similarities, a diversity of different approaches were adopted, with only limited correspondence between the approach and the type of decision or product. Decision makers consulted as part of these studies, as well as the authors of the studies are positive about the potential of MCDA to improve decision making. Further work is required, however, to develop guidance for those undertaking MCDA. © 2014 Springer International Publishing Switzerland.","author":[{"dropping-particle":"","family":"Marsh","given":"Kevin","non-dropping-particle":"","parse-names":false,"suffix":""},{"dropping-particle":"","family":"Lanitis","given":"Tereza","non-dropping-particle":"","parse-names":false,"suffix":""},{"dropping-particle":"","family":"Neasham","given":"David","non-dropping-particle":"","parse-names":false,"suffix":""},{"dropping-particle":"","family":"Orfanos","given":"Panagiotis","non-dropping-particle":"","parse-names":false,"suffix":""},{"dropping-particle":"","family":"Caro","given":"Jaime","non-dropping-particle":"","parse-names":false,"suffix":""}],"container-title":"PharmacoEconomics","id":"ITEM-1","issue":"4","issued":{"date-parts":[["2014","2","7"]]},"page":"345-365","publisher":"Adis International Ltd","title":"Assessing the value of healthcare interventions using multi-criteria decision analysis: A review of the literature","type":"article","volume":"32"},"uris":["http://www.mendeley.com/documents/?uuid=4bc9377f-641e-3b84-915b-c4f38a5e1de9"]}],"mendeley":{"formattedCitation":"[8]","plainTextFormattedCitation":"[8]","previouslyFormattedCitation":"[8]"},"properties":{"noteIndex":0},"schema":"https://github.com/citation-style-language/schema/raw/master/csl-citation.json"}</w:instrText>
      </w:r>
      <w:r>
        <w:rPr>
          <w:sz w:val="24"/>
          <w:szCs w:val="24"/>
          <w:lang w:val="es-ES"/>
        </w:rPr>
        <w:fldChar w:fldCharType="separate"/>
      </w:r>
      <w:r w:rsidRPr="00AA2B36">
        <w:rPr>
          <w:noProof/>
          <w:sz w:val="24"/>
          <w:szCs w:val="24"/>
          <w:lang w:val="es-ES"/>
        </w:rPr>
        <w:t>[8]</w:t>
      </w:r>
      <w:r>
        <w:rPr>
          <w:sz w:val="24"/>
          <w:szCs w:val="24"/>
          <w:lang w:val="es-ES"/>
        </w:rPr>
        <w:fldChar w:fldCharType="end"/>
      </w:r>
      <w:r>
        <w:rPr>
          <w:sz w:val="24"/>
          <w:szCs w:val="24"/>
          <w:lang w:val="es-ES"/>
        </w:rPr>
        <w:t xml:space="preserve"> suele provenir de cuatro fuentes: </w:t>
      </w:r>
    </w:p>
    <w:p w14:paraId="6E5EEA4D" w14:textId="5E830DBE" w:rsidR="00AA2B36" w:rsidRDefault="00AA2B36" w:rsidP="00AA2B36">
      <w:pPr>
        <w:pStyle w:val="Prrafodelista"/>
        <w:numPr>
          <w:ilvl w:val="0"/>
          <w:numId w:val="6"/>
        </w:numPr>
        <w:jc w:val="both"/>
        <w:rPr>
          <w:sz w:val="24"/>
          <w:szCs w:val="24"/>
          <w:lang w:val="es-ES"/>
        </w:rPr>
      </w:pPr>
      <w:r>
        <w:rPr>
          <w:sz w:val="24"/>
          <w:szCs w:val="24"/>
          <w:lang w:val="es-ES"/>
        </w:rPr>
        <w:t xml:space="preserve">Imprecisión en las mediciones, tanto de desempeño, como de puntuación y ponderación. </w:t>
      </w:r>
    </w:p>
    <w:p w14:paraId="118B1554" w14:textId="08F6D7FF" w:rsidR="00932BF8" w:rsidRDefault="00AA2B36" w:rsidP="00932BF8">
      <w:pPr>
        <w:pStyle w:val="Prrafodelista"/>
        <w:numPr>
          <w:ilvl w:val="0"/>
          <w:numId w:val="6"/>
        </w:numPr>
        <w:jc w:val="both"/>
        <w:rPr>
          <w:sz w:val="24"/>
          <w:szCs w:val="24"/>
          <w:lang w:val="es-ES"/>
        </w:rPr>
      </w:pPr>
      <w:r>
        <w:rPr>
          <w:sz w:val="24"/>
          <w:szCs w:val="24"/>
          <w:lang w:val="es-ES"/>
        </w:rPr>
        <w:lastRenderedPageBreak/>
        <w:t>Variaciones en los inputs del modelo (p.e.: diferente</w:t>
      </w:r>
      <w:r w:rsidR="00932BF8">
        <w:rPr>
          <w:sz w:val="24"/>
          <w:szCs w:val="24"/>
          <w:lang w:val="es-ES"/>
        </w:rPr>
        <w:t xml:space="preserve"> efectividad según la población objetivo).</w:t>
      </w:r>
    </w:p>
    <w:p w14:paraId="00C90EA2" w14:textId="226CEA3E" w:rsidR="00932BF8" w:rsidRDefault="00932BF8" w:rsidP="00932BF8">
      <w:pPr>
        <w:pStyle w:val="Prrafodelista"/>
        <w:numPr>
          <w:ilvl w:val="0"/>
          <w:numId w:val="6"/>
        </w:numPr>
        <w:jc w:val="both"/>
        <w:rPr>
          <w:sz w:val="24"/>
          <w:szCs w:val="24"/>
          <w:lang w:val="es-ES"/>
        </w:rPr>
      </w:pPr>
      <w:r>
        <w:rPr>
          <w:sz w:val="24"/>
          <w:szCs w:val="24"/>
          <w:lang w:val="es-ES"/>
        </w:rPr>
        <w:t>Calidad de la evidencia</w:t>
      </w:r>
    </w:p>
    <w:p w14:paraId="4763234A" w14:textId="163FAC78" w:rsidR="00932BF8" w:rsidRDefault="00932BF8" w:rsidP="00932BF8">
      <w:pPr>
        <w:pStyle w:val="Prrafodelista"/>
        <w:numPr>
          <w:ilvl w:val="0"/>
          <w:numId w:val="6"/>
        </w:numPr>
        <w:jc w:val="both"/>
        <w:rPr>
          <w:sz w:val="24"/>
          <w:szCs w:val="24"/>
          <w:lang w:val="es-ES"/>
        </w:rPr>
      </w:pPr>
      <w:r>
        <w:rPr>
          <w:sz w:val="24"/>
          <w:szCs w:val="24"/>
          <w:lang w:val="es-ES"/>
        </w:rPr>
        <w:t>Incertidumbre estructural, por la propia construcción del MCDA.</w:t>
      </w:r>
    </w:p>
    <w:p w14:paraId="23C83CC1" w14:textId="24F1CA04" w:rsidR="00932BF8" w:rsidRDefault="00932BF8" w:rsidP="00932BF8">
      <w:pPr>
        <w:jc w:val="both"/>
        <w:rPr>
          <w:sz w:val="24"/>
          <w:szCs w:val="24"/>
          <w:lang w:val="es-ES"/>
        </w:rPr>
      </w:pPr>
      <w:r>
        <w:rPr>
          <w:sz w:val="24"/>
          <w:szCs w:val="24"/>
          <w:lang w:val="es-ES"/>
        </w:rPr>
        <w:t xml:space="preserve">Teniendo en cuenta estas fuentes de </w:t>
      </w:r>
      <w:r w:rsidR="0064194D">
        <w:rPr>
          <w:sz w:val="24"/>
          <w:szCs w:val="24"/>
          <w:lang w:val="es-ES"/>
        </w:rPr>
        <w:t>incertidumbre, deberemos aplicar algún método para compensar en el caso de que estemos computando beneficios que no existan, por ejemplo. En el caso del marco EVIDEM mencionado anteriormente, se realizan penalizaciones con puntuaciones negativas. En otros casos se pueden realizar análisis de la incertidumbre probabilísticos o deterministas, siendo el primero el más adecuado.</w:t>
      </w:r>
      <w:r w:rsidR="0031422F">
        <w:rPr>
          <w:sz w:val="24"/>
          <w:szCs w:val="24"/>
          <w:lang w:val="es-ES"/>
        </w:rPr>
        <w:t xml:space="preserve"> En Zozaya et al. </w:t>
      </w:r>
      <w:r w:rsidR="0031422F">
        <w:rPr>
          <w:sz w:val="24"/>
          <w:szCs w:val="24"/>
          <w:lang w:val="es-ES"/>
        </w:rPr>
        <w:fldChar w:fldCharType="begin" w:fldLock="1"/>
      </w:r>
      <w:r w:rsidR="0031422F">
        <w:rPr>
          <w:sz w:val="24"/>
          <w:szCs w:val="24"/>
          <w:lang w:val="es-ES"/>
        </w:rPr>
        <w:instrText>ADDIN CSL_CITATION {"citationItems":[{"id":"ITEM-1","itemData":{"DOI":"10.1007/s40259-018-0284-3","ISSN":"1179190X","PMID":"29808418","abstract":"Background and Objective: Multi-criteria decision analysis (MCDA) is a tool that systematically considers multiple factors relevant to health decision-making. The aim of this study was to use an MCDA to assess the value of dupilumab for severe atopic dermatitis compared with secukinumab for moderate to severe plaque psoriasis in Spain. Method: Following the EVIDEM (Evidence and Value: Impact on DEcision Making) methodology, the estimated value of both interventions was obtained by means of an additive linear model that combined the individual weighting (between 1 and 5) of each criterion with the individual scoring of each intervention in each criterion. Dupilumab was evaluated against placebo, while secukinumab was evaluated against placebo, etanercept and ustekinumab. A retest was performed to assess the reproducibility of weights, scores and value estimates. Results: The overall MCDA value estimate for dupilumab versus placebo was 0.51 ± 0.14. This value was higher than those obtained for secukinumab: 0.48 ± 0.15 versus placebo, 0.45 ± 0.15 versus etanercept and 0.39 ± 0.18 versus ustekinumab. The highest-value contribution was reported by the patients’ group, followed by the clinical professionals and the decision makers. A fundamental element that explained the difference in the scoring between pathologies was the availability of therapeutic alternatives. The retest confirmed the consistency and replicability of the analysis. Conclusions: Under this methodology, and assuming similar economic costs per patient for both treatments, the results indicated that the overall value estimated of dupilumab for severe atopic dermatitis was similar to, or slightly higher than, that of secukinumab for moderate to severe plaque psoriasis.","author":[{"dropping-particle":"","family":"Zozaya","given":"Néboa","non-dropping-particle":"","parse-names":false,"suffix":""},{"dropping-particle":"","family":"Martínez-Galdeano","given":"Lucía","non-dropping-particle":"","parse-names":false,"suffix":""},{"dropping-particle":"","family":"Alcalá","given":"Bleric","non-dropping-particle":"","parse-names":false,"suffix":""},{"dropping-particle":"","family":"Armario-Hita","given":"Jose Carlos","non-dropping-particle":"","parse-names":false,"suffix":""},{"dropping-particle":"","family":"Carmona","given":"Concepción","non-dropping-particle":"","parse-names":false,"suffix":""},{"dropping-particle":"","family":"Carrascosa","given":"Jose Manuel","non-dropping-particle":"","parse-names":false,"suffix":""},{"dropping-particle":"","family":"Herranz","given":"Pedro","non-dropping-particle":"","parse-names":false,"suffix":""},{"dropping-particle":"","family":"Lamas","given":"María Jesús","non-dropping-particle":"","parse-names":false,"suffix":""},{"dropping-particle":"","family":"Trapero-Bertran","given":"Marta","non-dropping-particle":"","parse-names":false,"suffix":""},{"dropping-particle":"","family":"Hidalgo-Vega","given":"Álvaro","non-dropping-particle":"","parse-names":false,"suffix":""}],"container-title":"BioDrugs","id":"ITEM-1","issue":"3","issued":{"date-parts":[["2018","6","1"]]},"page":"281-291","publisher":"Springer International Publishing","title":"Determining the Value of Two Biologic Drugs for Chronic Inflammatory Skin Diseases: Results of a Multi-Criteria Decision Analysis","type":"article-journal","volume":"32"},"uris":["http://www.mendeley.com/documents/?uuid=e75d102f-37b7-3772-8b39-0a867e6510cf"]}],"mendeley":{"formattedCitation":"[12]","plainTextFormattedCitation":"[12]"},"properties":{"noteIndex":0},"schema":"https://github.com/citation-style-language/schema/raw/master/csl-citation.json"}</w:instrText>
      </w:r>
      <w:r w:rsidR="0031422F">
        <w:rPr>
          <w:sz w:val="24"/>
          <w:szCs w:val="24"/>
          <w:lang w:val="es-ES"/>
        </w:rPr>
        <w:fldChar w:fldCharType="separate"/>
      </w:r>
      <w:r w:rsidR="0031422F" w:rsidRPr="0031422F">
        <w:rPr>
          <w:noProof/>
          <w:sz w:val="24"/>
          <w:szCs w:val="24"/>
          <w:lang w:val="es-ES"/>
        </w:rPr>
        <w:t>[12]</w:t>
      </w:r>
      <w:r w:rsidR="0031422F">
        <w:rPr>
          <w:sz w:val="24"/>
          <w:szCs w:val="24"/>
          <w:lang w:val="es-ES"/>
        </w:rPr>
        <w:fldChar w:fldCharType="end"/>
      </w:r>
      <w:r w:rsidR="0031422F">
        <w:rPr>
          <w:sz w:val="24"/>
          <w:szCs w:val="24"/>
          <w:lang w:val="es-ES"/>
        </w:rPr>
        <w:t xml:space="preserve"> incluso las ponderaciones y puntuaciones son reevaluadas para comprobar el grado de replicabilidad, y los resultados son comparados con los anteriores.</w:t>
      </w:r>
    </w:p>
    <w:p w14:paraId="2CC8E22B" w14:textId="4600E94A" w:rsidR="0064194D" w:rsidRPr="00932BF8" w:rsidRDefault="0064194D" w:rsidP="00932BF8">
      <w:pPr>
        <w:jc w:val="both"/>
        <w:rPr>
          <w:sz w:val="24"/>
          <w:szCs w:val="24"/>
          <w:lang w:val="es-ES"/>
        </w:rPr>
      </w:pPr>
      <w:r>
        <w:rPr>
          <w:sz w:val="24"/>
          <w:szCs w:val="24"/>
          <w:lang w:val="es-ES"/>
        </w:rPr>
        <w:t xml:space="preserve">Finalmente, los resultados deben ser reportados de acuerdo con el problema de decisión considerado en primera instancia, haciendo uso de alguno de los múltiples checklist existentes en la literatura para no dejar de reportar alguna información importante. </w:t>
      </w:r>
    </w:p>
    <w:p w14:paraId="665D58A3" w14:textId="77777777" w:rsidR="00F8617F" w:rsidRPr="00C1358B" w:rsidRDefault="00461DEC" w:rsidP="00F8617F">
      <w:pPr>
        <w:jc w:val="both"/>
        <w:rPr>
          <w:b/>
          <w:bCs/>
          <w:sz w:val="24"/>
          <w:szCs w:val="24"/>
          <w:lang w:val="es-ES"/>
        </w:rPr>
      </w:pPr>
      <w:r w:rsidRPr="00C1358B">
        <w:rPr>
          <w:b/>
          <w:bCs/>
          <w:sz w:val="24"/>
          <w:szCs w:val="24"/>
          <w:lang w:val="es-ES"/>
        </w:rPr>
        <w:t>Referencias</w:t>
      </w:r>
    </w:p>
    <w:p w14:paraId="44A6710E" w14:textId="47E7C64C" w:rsidR="0031422F" w:rsidRPr="0031422F" w:rsidRDefault="00F35B63" w:rsidP="0031422F">
      <w:pPr>
        <w:widowControl w:val="0"/>
        <w:autoSpaceDE w:val="0"/>
        <w:autoSpaceDN w:val="0"/>
        <w:adjustRightInd w:val="0"/>
        <w:spacing w:line="240" w:lineRule="auto"/>
        <w:ind w:left="640" w:hanging="640"/>
        <w:rPr>
          <w:rFonts w:ascii="Calibri" w:hAnsi="Calibri" w:cs="Calibri"/>
          <w:noProof/>
          <w:sz w:val="24"/>
          <w:szCs w:val="24"/>
        </w:rPr>
      </w:pPr>
      <w:r>
        <w:rPr>
          <w:b/>
          <w:bCs/>
          <w:sz w:val="24"/>
          <w:szCs w:val="24"/>
          <w:lang w:val="es-ES"/>
        </w:rPr>
        <w:fldChar w:fldCharType="begin" w:fldLock="1"/>
      </w:r>
      <w:r w:rsidR="00461DEC" w:rsidRPr="0026713F">
        <w:rPr>
          <w:b/>
          <w:bCs/>
          <w:sz w:val="24"/>
          <w:szCs w:val="24"/>
          <w:lang w:val="en-US"/>
        </w:rPr>
        <w:instrText xml:space="preserve">ADDIN Mendeley Bibliography CSL_BIBLIOGRAPHY </w:instrText>
      </w:r>
      <w:r>
        <w:rPr>
          <w:b/>
          <w:bCs/>
          <w:sz w:val="24"/>
          <w:szCs w:val="24"/>
          <w:lang w:val="es-ES"/>
        </w:rPr>
        <w:fldChar w:fldCharType="separate"/>
      </w:r>
      <w:r w:rsidR="0031422F" w:rsidRPr="0031422F">
        <w:rPr>
          <w:rFonts w:ascii="Calibri" w:hAnsi="Calibri" w:cs="Calibri"/>
          <w:noProof/>
          <w:sz w:val="24"/>
          <w:szCs w:val="24"/>
        </w:rPr>
        <w:t>[1]</w:t>
      </w:r>
      <w:r w:rsidR="0031422F" w:rsidRPr="0031422F">
        <w:rPr>
          <w:rFonts w:ascii="Calibri" w:hAnsi="Calibri" w:cs="Calibri"/>
          <w:noProof/>
          <w:sz w:val="24"/>
          <w:szCs w:val="24"/>
        </w:rPr>
        <w:tab/>
        <w:t xml:space="preserve">P. Thokala and A. Duenas, “Multiple criteria decision analysis for health technology assessment,” </w:t>
      </w:r>
      <w:r w:rsidR="0031422F" w:rsidRPr="0031422F">
        <w:rPr>
          <w:rFonts w:ascii="Calibri" w:hAnsi="Calibri" w:cs="Calibri"/>
          <w:i/>
          <w:iCs/>
          <w:noProof/>
          <w:sz w:val="24"/>
          <w:szCs w:val="24"/>
        </w:rPr>
        <w:t>Value Heal.</w:t>
      </w:r>
      <w:r w:rsidR="0031422F" w:rsidRPr="0031422F">
        <w:rPr>
          <w:rFonts w:ascii="Calibri" w:hAnsi="Calibri" w:cs="Calibri"/>
          <w:noProof/>
          <w:sz w:val="24"/>
          <w:szCs w:val="24"/>
        </w:rPr>
        <w:t>, vol. 15, no. 8, pp. 1172–1181, Dec. 2012, doi: 10.1016/j.jval.2012.06.015.</w:t>
      </w:r>
    </w:p>
    <w:p w14:paraId="404BFE5A"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[2]</w:t>
      </w:r>
      <w:r w:rsidRPr="0031422F">
        <w:rPr>
          <w:rFonts w:ascii="Calibri" w:hAnsi="Calibri" w:cs="Calibri"/>
          <w:noProof/>
          <w:sz w:val="24"/>
          <w:szCs w:val="24"/>
        </w:rPr>
        <w:tab/>
        <w:t xml:space="preserve">K. Marsh </w:t>
      </w:r>
      <w:r w:rsidRPr="0031422F">
        <w:rPr>
          <w:rFonts w:ascii="Calibri" w:hAnsi="Calibri" w:cs="Calibri"/>
          <w:i/>
          <w:iCs/>
          <w:noProof/>
          <w:sz w:val="24"/>
          <w:szCs w:val="24"/>
        </w:rPr>
        <w:t>et al.</w:t>
      </w:r>
      <w:r w:rsidRPr="0031422F">
        <w:rPr>
          <w:rFonts w:ascii="Calibri" w:hAnsi="Calibri" w:cs="Calibri"/>
          <w:noProof/>
          <w:sz w:val="24"/>
          <w:szCs w:val="24"/>
        </w:rPr>
        <w:t xml:space="preserve">, “Multiple Criteria Decision Analysis for Health Care Decision Making - Emerging Good Practices: Report 2 of the ISPOR MCDA Emerging Good Practices Task Force,” </w:t>
      </w:r>
      <w:r w:rsidRPr="0031422F">
        <w:rPr>
          <w:rFonts w:ascii="Calibri" w:hAnsi="Calibri" w:cs="Calibri"/>
          <w:i/>
          <w:iCs/>
          <w:noProof/>
          <w:sz w:val="24"/>
          <w:szCs w:val="24"/>
        </w:rPr>
        <w:t>Value Heal.</w:t>
      </w:r>
      <w:r w:rsidRPr="0031422F">
        <w:rPr>
          <w:rFonts w:ascii="Calibri" w:hAnsi="Calibri" w:cs="Calibri"/>
          <w:noProof/>
          <w:sz w:val="24"/>
          <w:szCs w:val="24"/>
        </w:rPr>
        <w:t>, vol. 19, no. 2, pp. 125–137, 2016, doi: 10.1016/j.jval.2015.12.016.</w:t>
      </w:r>
    </w:p>
    <w:p w14:paraId="3E699B7C"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[3]</w:t>
      </w:r>
      <w:r w:rsidRPr="0031422F">
        <w:rPr>
          <w:rFonts w:ascii="Calibri" w:hAnsi="Calibri" w:cs="Calibri"/>
          <w:noProof/>
          <w:sz w:val="24"/>
          <w:szCs w:val="24"/>
        </w:rPr>
        <w:tab/>
        <w:t xml:space="preserve">L. A. Franco and G. Montibeller, “Problem Structuring for Multicriteria Decision Analysis Interventions,” in </w:t>
      </w:r>
      <w:r w:rsidRPr="0031422F">
        <w:rPr>
          <w:rFonts w:ascii="Calibri" w:hAnsi="Calibri" w:cs="Calibri"/>
          <w:i/>
          <w:iCs/>
          <w:noProof/>
          <w:sz w:val="24"/>
          <w:szCs w:val="24"/>
        </w:rPr>
        <w:t>Wiley Encyclopedia of Operations Research and Management Science</w:t>
      </w:r>
      <w:r w:rsidRPr="0031422F">
        <w:rPr>
          <w:rFonts w:ascii="Calibri" w:hAnsi="Calibri" w:cs="Calibri"/>
          <w:noProof/>
          <w:sz w:val="24"/>
          <w:szCs w:val="24"/>
        </w:rPr>
        <w:t>, Hoboken, NJ, USA: John Wiley &amp; Sons, Inc., 2011.</w:t>
      </w:r>
    </w:p>
    <w:p w14:paraId="747EC740"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[4]</w:t>
      </w:r>
      <w:r w:rsidRPr="0031422F">
        <w:rPr>
          <w:rFonts w:ascii="Calibri" w:hAnsi="Calibri" w:cs="Calibri"/>
          <w:noProof/>
          <w:sz w:val="24"/>
          <w:szCs w:val="24"/>
        </w:rPr>
        <w:tab/>
        <w:t xml:space="preserve">G. Montibeller and D. von Winterfeldt, “Cognitive and Motivational Biases in Decision and Risk Analysis,” </w:t>
      </w:r>
      <w:r w:rsidRPr="0031422F">
        <w:rPr>
          <w:rFonts w:ascii="Calibri" w:hAnsi="Calibri" w:cs="Calibri"/>
          <w:i/>
          <w:iCs/>
          <w:noProof/>
          <w:sz w:val="24"/>
          <w:szCs w:val="24"/>
        </w:rPr>
        <w:t>Risk Anal.</w:t>
      </w:r>
      <w:r w:rsidRPr="0031422F">
        <w:rPr>
          <w:rFonts w:ascii="Calibri" w:hAnsi="Calibri" w:cs="Calibri"/>
          <w:noProof/>
          <w:sz w:val="24"/>
          <w:szCs w:val="24"/>
        </w:rPr>
        <w:t>, vol. 35, no. 7, pp. 1230–1251, Jul. 2015, doi: 10.1111/risa.12360.</w:t>
      </w:r>
    </w:p>
    <w:p w14:paraId="3EAECEF9"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[5]</w:t>
      </w:r>
      <w:r w:rsidRPr="0031422F">
        <w:rPr>
          <w:rFonts w:ascii="Calibri" w:hAnsi="Calibri" w:cs="Calibri"/>
          <w:noProof/>
          <w:sz w:val="24"/>
          <w:szCs w:val="24"/>
        </w:rPr>
        <w:tab/>
        <w:t xml:space="preserve">F. Dionne and C. Mitton, “Is Multicriteria Decision Analysis a Resource Allocation Framework?,” </w:t>
      </w:r>
      <w:r w:rsidRPr="0031422F">
        <w:rPr>
          <w:rFonts w:ascii="Calibri" w:hAnsi="Calibri" w:cs="Calibri"/>
          <w:i/>
          <w:iCs/>
          <w:noProof/>
          <w:sz w:val="24"/>
          <w:szCs w:val="24"/>
        </w:rPr>
        <w:t>Value in Health</w:t>
      </w:r>
      <w:r w:rsidRPr="0031422F">
        <w:rPr>
          <w:rFonts w:ascii="Calibri" w:hAnsi="Calibri" w:cs="Calibri"/>
          <w:noProof/>
          <w:sz w:val="24"/>
          <w:szCs w:val="24"/>
        </w:rPr>
        <w:t>, vol. 23, no. 10. Elsevier Ltd, pp. 1400–1401, Oct. 01, 2020, doi: 10.1016/j.jval.2020.02.016.</w:t>
      </w:r>
    </w:p>
    <w:p w14:paraId="5346EF83"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[6]</w:t>
      </w:r>
      <w:r w:rsidRPr="0031422F">
        <w:rPr>
          <w:rFonts w:ascii="Calibri" w:hAnsi="Calibri" w:cs="Calibri"/>
          <w:noProof/>
          <w:sz w:val="24"/>
          <w:szCs w:val="24"/>
        </w:rPr>
        <w:tab/>
        <w:t xml:space="preserve">N. Zozaya González Juan Oliva Moreno Álvaro Hidalgo Vega and N. Zozaya González Health Economics Area Manager Weber Juan Oliva Moreno Associate Professor in, </w:t>
      </w:r>
      <w:r w:rsidRPr="0031422F">
        <w:rPr>
          <w:rFonts w:ascii="Calibri" w:hAnsi="Calibri" w:cs="Calibri"/>
          <w:i/>
          <w:iCs/>
          <w:noProof/>
          <w:sz w:val="24"/>
          <w:szCs w:val="24"/>
        </w:rPr>
        <w:t>Multi-Criteria Decision Analysis in Healthcare Its usefulness and limitations for decision making Editors</w:t>
      </w:r>
      <w:r w:rsidRPr="0031422F">
        <w:rPr>
          <w:rFonts w:ascii="Calibri" w:hAnsi="Calibri" w:cs="Calibri"/>
          <w:noProof/>
          <w:sz w:val="24"/>
          <w:szCs w:val="24"/>
        </w:rPr>
        <w:t>. .</w:t>
      </w:r>
    </w:p>
    <w:p w14:paraId="635F5240"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[7]</w:t>
      </w:r>
      <w:r w:rsidRPr="0031422F">
        <w:rPr>
          <w:rFonts w:ascii="Calibri" w:hAnsi="Calibri" w:cs="Calibri"/>
          <w:noProof/>
          <w:sz w:val="24"/>
          <w:szCs w:val="24"/>
        </w:rPr>
        <w:tab/>
        <w:t xml:space="preserve">M. M. Goetghebeur, M. Wagner, H. Khoury, R. J. Levitt, L. J. Erickson, and D. Rindress, “Evidence and Value: Impact on DEcisionMaking - The EVIDEM framework and potential applications,” </w:t>
      </w:r>
      <w:r w:rsidRPr="0031422F">
        <w:rPr>
          <w:rFonts w:ascii="Calibri" w:hAnsi="Calibri" w:cs="Calibri"/>
          <w:i/>
          <w:iCs/>
          <w:noProof/>
          <w:sz w:val="24"/>
          <w:szCs w:val="24"/>
        </w:rPr>
        <w:t>BMC Health Serv. Res.</w:t>
      </w:r>
      <w:r w:rsidRPr="0031422F">
        <w:rPr>
          <w:rFonts w:ascii="Calibri" w:hAnsi="Calibri" w:cs="Calibri"/>
          <w:noProof/>
          <w:sz w:val="24"/>
          <w:szCs w:val="24"/>
        </w:rPr>
        <w:t>, vol. 8, p. 270, 2008, doi: 10.1186/1472-6963-8-270.</w:t>
      </w:r>
    </w:p>
    <w:p w14:paraId="5AE33D09"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lastRenderedPageBreak/>
        <w:t>[8]</w:t>
      </w:r>
      <w:r w:rsidRPr="0031422F">
        <w:rPr>
          <w:rFonts w:ascii="Calibri" w:hAnsi="Calibri" w:cs="Calibri"/>
          <w:noProof/>
          <w:sz w:val="24"/>
          <w:szCs w:val="24"/>
        </w:rPr>
        <w:tab/>
        <w:t xml:space="preserve">K. Marsh, T. Lanitis, D. Neasham, P. Orfanos, and J. Caro, “Assessing the value of healthcare interventions using multi-criteria decision analysis: A review of the literature,” </w:t>
      </w:r>
      <w:r w:rsidRPr="0031422F">
        <w:rPr>
          <w:rFonts w:ascii="Calibri" w:hAnsi="Calibri" w:cs="Calibri"/>
          <w:i/>
          <w:iCs/>
          <w:noProof/>
          <w:sz w:val="24"/>
          <w:szCs w:val="24"/>
        </w:rPr>
        <w:t>PharmacoEconomics</w:t>
      </w:r>
      <w:r w:rsidRPr="0031422F">
        <w:rPr>
          <w:rFonts w:ascii="Calibri" w:hAnsi="Calibri" w:cs="Calibri"/>
          <w:noProof/>
          <w:sz w:val="24"/>
          <w:szCs w:val="24"/>
        </w:rPr>
        <w:t>, vol. 32, no. 4. Adis International Ltd, pp. 345–365, Feb. 07, 2014, doi: 10.1007/s40273-014-0135-0.</w:t>
      </w:r>
    </w:p>
    <w:p w14:paraId="5AA96FAA"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[9]</w:t>
      </w:r>
      <w:r w:rsidRPr="0031422F">
        <w:rPr>
          <w:rFonts w:ascii="Calibri" w:hAnsi="Calibri" w:cs="Calibri"/>
          <w:noProof/>
          <w:sz w:val="24"/>
          <w:szCs w:val="24"/>
        </w:rPr>
        <w:tab/>
        <w:t xml:space="preserve">F. R. Johnson </w:t>
      </w:r>
      <w:r w:rsidRPr="0031422F">
        <w:rPr>
          <w:rFonts w:ascii="Calibri" w:hAnsi="Calibri" w:cs="Calibri"/>
          <w:i/>
          <w:iCs/>
          <w:noProof/>
          <w:sz w:val="24"/>
          <w:szCs w:val="24"/>
        </w:rPr>
        <w:t>et al.</w:t>
      </w:r>
      <w:r w:rsidRPr="0031422F">
        <w:rPr>
          <w:rFonts w:ascii="Calibri" w:hAnsi="Calibri" w:cs="Calibri"/>
          <w:noProof/>
          <w:sz w:val="24"/>
          <w:szCs w:val="24"/>
        </w:rPr>
        <w:t xml:space="preserve">, “Constructing experimental designs for discrete-choice experiments: Report of the ISPOR conjoint analysis experimental design good research practices task force,” </w:t>
      </w:r>
      <w:r w:rsidRPr="0031422F">
        <w:rPr>
          <w:rFonts w:ascii="Calibri" w:hAnsi="Calibri" w:cs="Calibri"/>
          <w:i/>
          <w:iCs/>
          <w:noProof/>
          <w:sz w:val="24"/>
          <w:szCs w:val="24"/>
        </w:rPr>
        <w:t>Value Heal.</w:t>
      </w:r>
      <w:r w:rsidRPr="0031422F">
        <w:rPr>
          <w:rFonts w:ascii="Calibri" w:hAnsi="Calibri" w:cs="Calibri"/>
          <w:noProof/>
          <w:sz w:val="24"/>
          <w:szCs w:val="24"/>
        </w:rPr>
        <w:t>, vol. 16, no. 1, pp. 3–13, Jan. 2013, doi: 10.1016/j.jval.2012.08.2223.</w:t>
      </w:r>
    </w:p>
    <w:p w14:paraId="312DAE17"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[10]</w:t>
      </w:r>
      <w:r w:rsidRPr="0031422F">
        <w:rPr>
          <w:rFonts w:ascii="Calibri" w:hAnsi="Calibri" w:cs="Calibri"/>
          <w:noProof/>
          <w:sz w:val="24"/>
          <w:szCs w:val="24"/>
        </w:rPr>
        <w:tab/>
        <w:t xml:space="preserve">J. Huber and K. Zwerina, “The Importance of Utility Balance in Efficient Choice Designs,” </w:t>
      </w:r>
      <w:r w:rsidRPr="0031422F">
        <w:rPr>
          <w:rFonts w:ascii="Calibri" w:hAnsi="Calibri" w:cs="Calibri"/>
          <w:i/>
          <w:iCs/>
          <w:noProof/>
          <w:sz w:val="24"/>
          <w:szCs w:val="24"/>
        </w:rPr>
        <w:t>J. Mark. Res.</w:t>
      </w:r>
      <w:r w:rsidRPr="0031422F">
        <w:rPr>
          <w:rFonts w:ascii="Calibri" w:hAnsi="Calibri" w:cs="Calibri"/>
          <w:noProof/>
          <w:sz w:val="24"/>
          <w:szCs w:val="24"/>
        </w:rPr>
        <w:t>, vol. 33, no. 3, pp. 307–317, Aug. 1996, doi: 10.1177/002224379603300305.</w:t>
      </w:r>
    </w:p>
    <w:p w14:paraId="407C8052"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szCs w:val="24"/>
        </w:rPr>
      </w:pPr>
      <w:r w:rsidRPr="0031422F">
        <w:rPr>
          <w:rFonts w:ascii="Calibri" w:hAnsi="Calibri" w:cs="Calibri"/>
          <w:noProof/>
          <w:sz w:val="24"/>
          <w:szCs w:val="24"/>
        </w:rPr>
        <w:t>[11]</w:t>
      </w:r>
      <w:r w:rsidRPr="0031422F">
        <w:rPr>
          <w:rFonts w:ascii="Calibri" w:hAnsi="Calibri" w:cs="Calibri"/>
          <w:noProof/>
          <w:sz w:val="24"/>
          <w:szCs w:val="24"/>
        </w:rPr>
        <w:tab/>
        <w:t xml:space="preserve">D. McFadden, “Conditional logit analysis of qualitative choice behavior,” in </w:t>
      </w:r>
      <w:r w:rsidRPr="0031422F">
        <w:rPr>
          <w:rFonts w:ascii="Calibri" w:hAnsi="Calibri" w:cs="Calibri"/>
          <w:i/>
          <w:iCs/>
          <w:noProof/>
          <w:sz w:val="24"/>
          <w:szCs w:val="24"/>
        </w:rPr>
        <w:t>Frontiers in Econometrics.</w:t>
      </w:r>
      <w:r w:rsidRPr="0031422F">
        <w:rPr>
          <w:rFonts w:ascii="Calibri" w:hAnsi="Calibri" w:cs="Calibri"/>
          <w:noProof/>
          <w:sz w:val="24"/>
          <w:szCs w:val="24"/>
        </w:rPr>
        <w:t>, New York, NY: Academic Press, 1974, pp. 105–42.</w:t>
      </w:r>
    </w:p>
    <w:p w14:paraId="0353AD13" w14:textId="77777777" w:rsidR="0031422F" w:rsidRPr="0031422F" w:rsidRDefault="0031422F" w:rsidP="0031422F">
      <w:pPr>
        <w:widowControl w:val="0"/>
        <w:autoSpaceDE w:val="0"/>
        <w:autoSpaceDN w:val="0"/>
        <w:adjustRightInd w:val="0"/>
        <w:spacing w:line="240" w:lineRule="auto"/>
        <w:ind w:left="640" w:hanging="640"/>
        <w:rPr>
          <w:rFonts w:ascii="Calibri" w:hAnsi="Calibri" w:cs="Calibri"/>
          <w:noProof/>
          <w:sz w:val="24"/>
        </w:rPr>
      </w:pPr>
      <w:r w:rsidRPr="0031422F">
        <w:rPr>
          <w:rFonts w:ascii="Calibri" w:hAnsi="Calibri" w:cs="Calibri"/>
          <w:noProof/>
          <w:sz w:val="24"/>
          <w:szCs w:val="24"/>
        </w:rPr>
        <w:t>[12]</w:t>
      </w:r>
      <w:r w:rsidRPr="0031422F">
        <w:rPr>
          <w:rFonts w:ascii="Calibri" w:hAnsi="Calibri" w:cs="Calibri"/>
          <w:noProof/>
          <w:sz w:val="24"/>
          <w:szCs w:val="24"/>
        </w:rPr>
        <w:tab/>
        <w:t xml:space="preserve">N. Zozaya </w:t>
      </w:r>
      <w:r w:rsidRPr="0031422F">
        <w:rPr>
          <w:rFonts w:ascii="Calibri" w:hAnsi="Calibri" w:cs="Calibri"/>
          <w:i/>
          <w:iCs/>
          <w:noProof/>
          <w:sz w:val="24"/>
          <w:szCs w:val="24"/>
        </w:rPr>
        <w:t>et al.</w:t>
      </w:r>
      <w:r w:rsidRPr="0031422F">
        <w:rPr>
          <w:rFonts w:ascii="Calibri" w:hAnsi="Calibri" w:cs="Calibri"/>
          <w:noProof/>
          <w:sz w:val="24"/>
          <w:szCs w:val="24"/>
        </w:rPr>
        <w:t xml:space="preserve">, “Determining the Value of Two Biologic Drugs for Chronic Inflammatory Skin Diseases: Results of a Multi-Criteria Decision Analysis,” </w:t>
      </w:r>
      <w:r w:rsidRPr="0031422F">
        <w:rPr>
          <w:rFonts w:ascii="Calibri" w:hAnsi="Calibri" w:cs="Calibri"/>
          <w:i/>
          <w:iCs/>
          <w:noProof/>
          <w:sz w:val="24"/>
          <w:szCs w:val="24"/>
        </w:rPr>
        <w:t>BioDrugs</w:t>
      </w:r>
      <w:r w:rsidRPr="0031422F">
        <w:rPr>
          <w:rFonts w:ascii="Calibri" w:hAnsi="Calibri" w:cs="Calibri"/>
          <w:noProof/>
          <w:sz w:val="24"/>
          <w:szCs w:val="24"/>
        </w:rPr>
        <w:t>, vol. 32, no. 3, pp. 281–291, Jun. 2018, doi: 10.1007/s40259-018-0284-3.</w:t>
      </w:r>
    </w:p>
    <w:p w14:paraId="584CF50B" w14:textId="77777777" w:rsidR="00461DEC" w:rsidRPr="00461DEC" w:rsidRDefault="00F35B63" w:rsidP="00F8617F">
      <w:pPr>
        <w:jc w:val="both"/>
        <w:rPr>
          <w:b/>
          <w:bCs/>
          <w:sz w:val="24"/>
          <w:szCs w:val="24"/>
          <w:lang w:val="es-ES"/>
        </w:rPr>
      </w:pPr>
      <w:r>
        <w:rPr>
          <w:b/>
          <w:bCs/>
          <w:sz w:val="24"/>
          <w:szCs w:val="24"/>
          <w:lang w:val="es-ES"/>
        </w:rPr>
        <w:fldChar w:fldCharType="end"/>
      </w:r>
    </w:p>
    <w:sectPr w:rsidR="00461DEC" w:rsidRPr="00461DEC" w:rsidSect="00F35B63">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a Ortega" w:date="2020-11-09T12:29:00Z" w:initials="MO">
    <w:p w14:paraId="38B73384" w14:textId="77777777" w:rsidR="0026713F" w:rsidRPr="00DB7A96" w:rsidRDefault="0026713F">
      <w:pPr>
        <w:pStyle w:val="Textocomentario"/>
        <w:rPr>
          <w:lang w:val="es-ES"/>
        </w:rPr>
      </w:pPr>
      <w:r>
        <w:rPr>
          <w:rStyle w:val="Refdecomentario"/>
        </w:rPr>
        <w:annotationRef/>
      </w:r>
    </w:p>
    <w:p w14:paraId="67401E4D" w14:textId="77777777" w:rsidR="0026713F" w:rsidRPr="0026713F" w:rsidRDefault="0026713F">
      <w:pPr>
        <w:pStyle w:val="Textocomentario"/>
        <w:rPr>
          <w:lang w:val="es-ES"/>
        </w:rPr>
      </w:pPr>
      <w:r>
        <w:rPr>
          <w:lang w:val="es-ES"/>
        </w:rPr>
        <w:t>Recomiendo a</w:t>
      </w:r>
      <w:r w:rsidRPr="0026713F">
        <w:rPr>
          <w:lang w:val="es-ES"/>
        </w:rPr>
        <w:t xml:space="preserve">ñadir la </w:t>
      </w:r>
      <w:r>
        <w:rPr>
          <w:lang w:val="es-ES"/>
        </w:rPr>
        <w:t>f</w:t>
      </w:r>
      <w:r w:rsidRPr="0026713F">
        <w:rPr>
          <w:lang w:val="es-ES"/>
        </w:rPr>
        <w:t>uente a pie d</w:t>
      </w:r>
      <w:r>
        <w:rPr>
          <w:lang w:val="es-ES"/>
        </w:rPr>
        <w:t>el gr</w:t>
      </w:r>
      <w:r w:rsidR="00DB7A96">
        <w:rPr>
          <w:lang w:val="es-ES"/>
        </w:rPr>
        <w:t>á</w:t>
      </w:r>
      <w:r>
        <w:rPr>
          <w:lang w:val="es-ES"/>
        </w:rPr>
        <w:t>fico y añadir título</w:t>
      </w:r>
    </w:p>
  </w:comment>
  <w:comment w:id="2" w:author="Antonio Olry de Labry" w:date="2020-11-10T17:50:00Z" w:initials="AOdL">
    <w:p w14:paraId="226D6591" w14:textId="242F7F4E" w:rsidR="002876B3" w:rsidRPr="007615FF" w:rsidRDefault="002876B3">
      <w:pPr>
        <w:pStyle w:val="Textocomentario"/>
        <w:rPr>
          <w:lang w:val="es-ES"/>
        </w:rPr>
      </w:pPr>
      <w:r>
        <w:rPr>
          <w:rStyle w:val="Refdecomentario"/>
        </w:rPr>
        <w:annotationRef/>
      </w:r>
      <w:r w:rsidRPr="007615FF">
        <w:rPr>
          <w:lang w:val="es-ES"/>
        </w:rPr>
        <w:t xml:space="preserve">No se habla nada del proceso de puntuación por el comité evaluador. Se decir, tras definir el marco de evaluación, cómo los diferentes agentes van puntuando los criterios. </w:t>
      </w:r>
    </w:p>
  </w:comment>
  <w:comment w:id="3" w:author="Antonio Olry de Labry" w:date="2020-11-10T17:53:00Z" w:initials="AOdL">
    <w:p w14:paraId="39D1A035" w14:textId="019FCC47" w:rsidR="002876B3" w:rsidRPr="007615FF" w:rsidRDefault="002876B3">
      <w:pPr>
        <w:pStyle w:val="Textocomentario"/>
        <w:rPr>
          <w:lang w:val="es-ES"/>
        </w:rPr>
      </w:pPr>
      <w:r>
        <w:rPr>
          <w:rStyle w:val="Refdecomentario"/>
        </w:rPr>
        <w:annotationRef/>
      </w:r>
      <w:r w:rsidRPr="007615FF">
        <w:rPr>
          <w:lang w:val="es-ES"/>
        </w:rPr>
        <w:t xml:space="preserve">Por ultimo, </w:t>
      </w:r>
      <w:r w:rsidR="00AE6CF5" w:rsidRPr="007615FF">
        <w:rPr>
          <w:lang w:val="es-ES"/>
        </w:rPr>
        <w:t xml:space="preserve">Es importante incorporar un epigrafe sobre el manejo de la información generada en el taller y cómo tomar las decisiones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401E4D" w15:done="0"/>
  <w15:commentEx w15:paraId="226D6591" w15:done="0"/>
  <w15:commentEx w15:paraId="39D1A0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401E4D" w16cid:durableId="235542F9"/>
  <w16cid:commentId w16cid:paraId="226D6591" w16cid:durableId="2355516A"/>
  <w16cid:commentId w16cid:paraId="39D1A035" w16cid:durableId="23555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E0563" w14:textId="77777777" w:rsidR="00032209" w:rsidRDefault="00032209" w:rsidP="00B7175F">
      <w:pPr>
        <w:spacing w:after="0" w:line="240" w:lineRule="auto"/>
      </w:pPr>
      <w:r>
        <w:separator/>
      </w:r>
    </w:p>
  </w:endnote>
  <w:endnote w:type="continuationSeparator" w:id="0">
    <w:p w14:paraId="10885F42" w14:textId="77777777" w:rsidR="00032209" w:rsidRDefault="00032209" w:rsidP="00B71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4" w:author="Marta" w:date="2020-11-09T15:08:00Z"/>
  <w:sdt>
    <w:sdtPr>
      <w:id w:val="-1970115841"/>
      <w:docPartObj>
        <w:docPartGallery w:val="Page Numbers (Bottom of Page)"/>
        <w:docPartUnique/>
      </w:docPartObj>
    </w:sdtPr>
    <w:sdtEndPr/>
    <w:sdtContent>
      <w:customXmlInsRangeEnd w:id="4"/>
      <w:p w14:paraId="76339A89" w14:textId="3B333324" w:rsidR="00B7175F" w:rsidRDefault="00B7175F">
        <w:pPr>
          <w:pStyle w:val="Piedepgina"/>
          <w:jc w:val="right"/>
          <w:rPr>
            <w:ins w:id="5" w:author="Marta" w:date="2020-11-09T15:08:00Z"/>
          </w:rPr>
        </w:pPr>
        <w:ins w:id="6" w:author="Marta" w:date="2020-11-09T15:08:00Z">
          <w:r>
            <w:fldChar w:fldCharType="begin"/>
          </w:r>
          <w:r>
            <w:instrText>PAGE   \* MERGEFORMAT</w:instrText>
          </w:r>
          <w:r>
            <w:fldChar w:fldCharType="separate"/>
          </w:r>
        </w:ins>
        <w:r w:rsidR="00FB6A29" w:rsidRPr="00FB6A29">
          <w:rPr>
            <w:noProof/>
            <w:lang w:val="es-ES"/>
          </w:rPr>
          <w:t>5</w:t>
        </w:r>
        <w:ins w:id="7" w:author="Marta" w:date="2020-11-09T15:08:00Z">
          <w:r>
            <w:fldChar w:fldCharType="end"/>
          </w:r>
        </w:ins>
      </w:p>
      <w:customXmlInsRangeStart w:id="8" w:author="Marta" w:date="2020-11-09T15:08:00Z"/>
    </w:sdtContent>
  </w:sdt>
  <w:customXmlInsRangeEnd w:id="8"/>
  <w:p w14:paraId="15C2EDAA" w14:textId="77777777" w:rsidR="00B7175F" w:rsidRDefault="00B7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B38C6" w14:textId="77777777" w:rsidR="00032209" w:rsidRDefault="00032209" w:rsidP="00B7175F">
      <w:pPr>
        <w:spacing w:after="0" w:line="240" w:lineRule="auto"/>
      </w:pPr>
      <w:r>
        <w:separator/>
      </w:r>
    </w:p>
  </w:footnote>
  <w:footnote w:type="continuationSeparator" w:id="0">
    <w:p w14:paraId="60136C65" w14:textId="77777777" w:rsidR="00032209" w:rsidRDefault="00032209" w:rsidP="00B71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8C1"/>
    <w:multiLevelType w:val="hybridMultilevel"/>
    <w:tmpl w:val="07546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E8193E"/>
    <w:multiLevelType w:val="hybridMultilevel"/>
    <w:tmpl w:val="10200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F70D56"/>
    <w:multiLevelType w:val="hybridMultilevel"/>
    <w:tmpl w:val="CCDCAE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C452C2"/>
    <w:multiLevelType w:val="hybridMultilevel"/>
    <w:tmpl w:val="5D3AF078"/>
    <w:lvl w:ilvl="0" w:tplc="0C58CC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73384A"/>
    <w:multiLevelType w:val="hybridMultilevel"/>
    <w:tmpl w:val="5E9A9A28"/>
    <w:lvl w:ilvl="0" w:tplc="0C58CC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0227EE"/>
    <w:multiLevelType w:val="hybridMultilevel"/>
    <w:tmpl w:val="43C4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a Ortega">
    <w15:presenceInfo w15:providerId="None" w15:userId="Marta Ortega"/>
  </w15:person>
  <w15:person w15:author="Perez Daniel">
    <w15:presenceInfo w15:providerId="None" w15:userId="Perez Daniel"/>
  </w15:person>
  <w15:person w15:author="Antonio Olry de Labry">
    <w15:presenceInfo w15:providerId="Windows Live" w15:userId="e17dbdd50762d12e"/>
  </w15:person>
  <w15:person w15:author="Marta">
    <w15:presenceInfo w15:providerId="None" w15:userId="Ma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09D"/>
    <w:rsid w:val="00007B59"/>
    <w:rsid w:val="00032209"/>
    <w:rsid w:val="00047815"/>
    <w:rsid w:val="00073D32"/>
    <w:rsid w:val="0008112F"/>
    <w:rsid w:val="00242003"/>
    <w:rsid w:val="0026713F"/>
    <w:rsid w:val="00274E44"/>
    <w:rsid w:val="002876B3"/>
    <w:rsid w:val="002C03D7"/>
    <w:rsid w:val="002C694D"/>
    <w:rsid w:val="0031422F"/>
    <w:rsid w:val="00343B7A"/>
    <w:rsid w:val="00363DE4"/>
    <w:rsid w:val="00367461"/>
    <w:rsid w:val="003C3542"/>
    <w:rsid w:val="003D2034"/>
    <w:rsid w:val="003E091F"/>
    <w:rsid w:val="00416485"/>
    <w:rsid w:val="00461DEC"/>
    <w:rsid w:val="004B76D9"/>
    <w:rsid w:val="004E50F2"/>
    <w:rsid w:val="005009ED"/>
    <w:rsid w:val="00557C74"/>
    <w:rsid w:val="00636E1C"/>
    <w:rsid w:val="006374F3"/>
    <w:rsid w:val="0064194D"/>
    <w:rsid w:val="00726DE7"/>
    <w:rsid w:val="00731836"/>
    <w:rsid w:val="0074709D"/>
    <w:rsid w:val="007615FF"/>
    <w:rsid w:val="007D07E5"/>
    <w:rsid w:val="007E5E68"/>
    <w:rsid w:val="00811995"/>
    <w:rsid w:val="008845A5"/>
    <w:rsid w:val="0088592F"/>
    <w:rsid w:val="008914A5"/>
    <w:rsid w:val="008A7DFA"/>
    <w:rsid w:val="00932BF8"/>
    <w:rsid w:val="009A436C"/>
    <w:rsid w:val="009A46B1"/>
    <w:rsid w:val="009C05AA"/>
    <w:rsid w:val="00AA166F"/>
    <w:rsid w:val="00AA2B36"/>
    <w:rsid w:val="00AE6CF5"/>
    <w:rsid w:val="00B14073"/>
    <w:rsid w:val="00B7175F"/>
    <w:rsid w:val="00BB33E2"/>
    <w:rsid w:val="00BE79D2"/>
    <w:rsid w:val="00C00A94"/>
    <w:rsid w:val="00C1358B"/>
    <w:rsid w:val="00C37C3A"/>
    <w:rsid w:val="00CA51BD"/>
    <w:rsid w:val="00CE5BC2"/>
    <w:rsid w:val="00D44EBE"/>
    <w:rsid w:val="00D634D5"/>
    <w:rsid w:val="00DB7A96"/>
    <w:rsid w:val="00EA513B"/>
    <w:rsid w:val="00ED24C4"/>
    <w:rsid w:val="00EE0DF8"/>
    <w:rsid w:val="00EE2550"/>
    <w:rsid w:val="00F35B63"/>
    <w:rsid w:val="00F73A33"/>
    <w:rsid w:val="00F8617F"/>
    <w:rsid w:val="00FB6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F9486"/>
  <w15:docId w15:val="{CDBF44B8-38F0-484D-BF03-C0F3948C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B63"/>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94D"/>
    <w:pPr>
      <w:ind w:left="720"/>
      <w:contextualSpacing/>
    </w:pPr>
  </w:style>
  <w:style w:type="character" w:styleId="Refdecomentario">
    <w:name w:val="annotation reference"/>
    <w:basedOn w:val="Fuentedeprrafopredeter"/>
    <w:uiPriority w:val="99"/>
    <w:semiHidden/>
    <w:unhideWhenUsed/>
    <w:rsid w:val="0026713F"/>
    <w:rPr>
      <w:sz w:val="16"/>
      <w:szCs w:val="16"/>
    </w:rPr>
  </w:style>
  <w:style w:type="paragraph" w:styleId="Textocomentario">
    <w:name w:val="annotation text"/>
    <w:basedOn w:val="Normal"/>
    <w:link w:val="TextocomentarioCar"/>
    <w:uiPriority w:val="99"/>
    <w:semiHidden/>
    <w:unhideWhenUsed/>
    <w:rsid w:val="002671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13F"/>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26713F"/>
    <w:rPr>
      <w:b/>
      <w:bCs/>
    </w:rPr>
  </w:style>
  <w:style w:type="character" w:customStyle="1" w:styleId="AsuntodelcomentarioCar">
    <w:name w:val="Asunto del comentario Car"/>
    <w:basedOn w:val="TextocomentarioCar"/>
    <w:link w:val="Asuntodelcomentario"/>
    <w:uiPriority w:val="99"/>
    <w:semiHidden/>
    <w:rsid w:val="0026713F"/>
    <w:rPr>
      <w:b/>
      <w:bCs/>
      <w:sz w:val="20"/>
      <w:szCs w:val="20"/>
      <w:lang w:val="en-GB"/>
    </w:rPr>
  </w:style>
  <w:style w:type="paragraph" w:styleId="Textodeglobo">
    <w:name w:val="Balloon Text"/>
    <w:basedOn w:val="Normal"/>
    <w:link w:val="TextodegloboCar"/>
    <w:uiPriority w:val="99"/>
    <w:semiHidden/>
    <w:unhideWhenUsed/>
    <w:rsid w:val="002671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13F"/>
    <w:rPr>
      <w:rFonts w:ascii="Segoe UI" w:hAnsi="Segoe UI" w:cs="Segoe UI"/>
      <w:sz w:val="18"/>
      <w:szCs w:val="18"/>
      <w:lang w:val="en-GB"/>
    </w:rPr>
  </w:style>
  <w:style w:type="paragraph" w:styleId="Encabezado">
    <w:name w:val="header"/>
    <w:basedOn w:val="Normal"/>
    <w:link w:val="EncabezadoCar"/>
    <w:uiPriority w:val="99"/>
    <w:unhideWhenUsed/>
    <w:rsid w:val="00B717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175F"/>
    <w:rPr>
      <w:lang w:val="en-GB"/>
    </w:rPr>
  </w:style>
  <w:style w:type="paragraph" w:styleId="Piedepgina">
    <w:name w:val="footer"/>
    <w:basedOn w:val="Normal"/>
    <w:link w:val="PiedepginaCar"/>
    <w:uiPriority w:val="99"/>
    <w:unhideWhenUsed/>
    <w:rsid w:val="00B717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175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diagramQuickStyle" Target="diagrams/quickStyle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F411D6-505A-478C-B86F-3C5F69FE9421}" type="doc">
      <dgm:prSet loTypeId="urn:microsoft.com/office/officeart/2005/8/layout/lProcess3" loCatId="process" qsTypeId="urn:microsoft.com/office/officeart/2005/8/quickstyle/simple2" qsCatId="simple" csTypeId="urn:microsoft.com/office/officeart/2005/8/colors/colorful4" csCatId="colorful" phldr="1"/>
      <dgm:spPr/>
      <dgm:t>
        <a:bodyPr/>
        <a:lstStyle/>
        <a:p>
          <a:endParaRPr lang="es-ES"/>
        </a:p>
      </dgm:t>
    </dgm:pt>
    <dgm:pt modelId="{87C0A702-89DF-4A01-AFC0-B514A2F97EFF}">
      <dgm:prSet phldrT="[Texto]" custT="1"/>
      <dgm:spPr/>
      <dgm:t>
        <a:bodyPr/>
        <a:lstStyle/>
        <a:p>
          <a:r>
            <a:rPr lang="es-ES" sz="1000" b="1"/>
            <a:t>Definición del problema de decisión</a:t>
          </a:r>
        </a:p>
      </dgm:t>
    </dgm:pt>
    <dgm:pt modelId="{6E4A2EA7-17CF-4293-BCA5-DD1114ECDAC2}" type="parTrans" cxnId="{DB3FB005-A527-4285-A29D-E7C213B0A274}">
      <dgm:prSet/>
      <dgm:spPr/>
      <dgm:t>
        <a:bodyPr/>
        <a:lstStyle/>
        <a:p>
          <a:endParaRPr lang="es-ES" sz="600"/>
        </a:p>
      </dgm:t>
    </dgm:pt>
    <dgm:pt modelId="{C14036B3-D81B-4F63-ABE3-DF3065D3AFD6}" type="sibTrans" cxnId="{DB3FB005-A527-4285-A29D-E7C213B0A274}">
      <dgm:prSet/>
      <dgm:spPr/>
      <dgm:t>
        <a:bodyPr/>
        <a:lstStyle/>
        <a:p>
          <a:endParaRPr lang="es-ES" sz="600"/>
        </a:p>
      </dgm:t>
    </dgm:pt>
    <dgm:pt modelId="{ABD41F5A-37CB-4F6A-AC93-28CD89FD3F89}">
      <dgm:prSet phldrT="[Texto]" custT="1"/>
      <dgm:spPr/>
      <dgm:t>
        <a:bodyPr/>
        <a:lstStyle/>
        <a:p>
          <a:r>
            <a:rPr lang="es-ES" sz="600" b="1"/>
            <a:t>¿Cuál es el problema de decisión?</a:t>
          </a:r>
        </a:p>
      </dgm:t>
    </dgm:pt>
    <dgm:pt modelId="{D99126A8-6532-4065-BFAD-7C53F1172AE4}" type="parTrans" cxnId="{4FECF15A-CD4C-44F5-AF6A-94CFA64FC6D3}">
      <dgm:prSet/>
      <dgm:spPr/>
      <dgm:t>
        <a:bodyPr/>
        <a:lstStyle/>
        <a:p>
          <a:endParaRPr lang="es-ES" sz="600"/>
        </a:p>
      </dgm:t>
    </dgm:pt>
    <dgm:pt modelId="{53512B5F-197E-4D7B-AF10-AAD0C62AB4BA}" type="sibTrans" cxnId="{4FECF15A-CD4C-44F5-AF6A-94CFA64FC6D3}">
      <dgm:prSet/>
      <dgm:spPr/>
      <dgm:t>
        <a:bodyPr/>
        <a:lstStyle/>
        <a:p>
          <a:endParaRPr lang="es-ES" sz="600"/>
        </a:p>
      </dgm:t>
    </dgm:pt>
    <dgm:pt modelId="{B7E78D5D-2BBC-4A59-8158-3936648F6729}">
      <dgm:prSet phldrT="[Texto]" custT="1"/>
      <dgm:spPr/>
      <dgm:t>
        <a:bodyPr/>
        <a:lstStyle/>
        <a:p>
          <a:r>
            <a:rPr lang="es-ES" sz="600" b="1"/>
            <a:t>¿Cuáles son los objetivos de los decisores?</a:t>
          </a:r>
        </a:p>
      </dgm:t>
    </dgm:pt>
    <dgm:pt modelId="{BE4E0D14-6E26-4327-860D-A5037B03ADDF}" type="parTrans" cxnId="{F2446511-5809-4B2A-ACEE-0423BDB63EFD}">
      <dgm:prSet/>
      <dgm:spPr/>
      <dgm:t>
        <a:bodyPr/>
        <a:lstStyle/>
        <a:p>
          <a:endParaRPr lang="es-ES" sz="600"/>
        </a:p>
      </dgm:t>
    </dgm:pt>
    <dgm:pt modelId="{7118AD50-6066-4DD8-A039-F801385C9680}" type="sibTrans" cxnId="{F2446511-5809-4B2A-ACEE-0423BDB63EFD}">
      <dgm:prSet/>
      <dgm:spPr/>
      <dgm:t>
        <a:bodyPr/>
        <a:lstStyle/>
        <a:p>
          <a:endParaRPr lang="es-ES" sz="600"/>
        </a:p>
      </dgm:t>
    </dgm:pt>
    <dgm:pt modelId="{995A5223-6757-48B3-8BEB-935C0EA81AA7}">
      <dgm:prSet phldrT="[Texto]" custT="1"/>
      <dgm:spPr/>
      <dgm:t>
        <a:bodyPr/>
        <a:lstStyle/>
        <a:p>
          <a:r>
            <a:rPr lang="es-ES" sz="600" b="1"/>
            <a:t>Identificar literatura relevante para el producto evaluado</a:t>
          </a:r>
        </a:p>
      </dgm:t>
    </dgm:pt>
    <dgm:pt modelId="{2AAE1A5E-15D8-4911-A65C-7AED2718F066}" type="parTrans" cxnId="{E51ED1A5-A587-4510-A7A5-C60EA61B67CA}">
      <dgm:prSet/>
      <dgm:spPr/>
      <dgm:t>
        <a:bodyPr/>
        <a:lstStyle/>
        <a:p>
          <a:endParaRPr lang="es-ES" sz="600"/>
        </a:p>
      </dgm:t>
    </dgm:pt>
    <dgm:pt modelId="{673AA01E-39DA-4C5F-9FE5-D595BC03EFC0}" type="sibTrans" cxnId="{E51ED1A5-A587-4510-A7A5-C60EA61B67CA}">
      <dgm:prSet/>
      <dgm:spPr/>
      <dgm:t>
        <a:bodyPr/>
        <a:lstStyle/>
        <a:p>
          <a:endParaRPr lang="es-ES" sz="600"/>
        </a:p>
      </dgm:t>
    </dgm:pt>
    <dgm:pt modelId="{D4BA0701-88E4-429C-929B-D1C36A3F7716}">
      <dgm:prSet phldrT="[Texto]" custT="1"/>
      <dgm:spPr/>
      <dgm:t>
        <a:bodyPr/>
        <a:lstStyle/>
        <a:p>
          <a:r>
            <a:rPr lang="es-ES" sz="600" b="1"/>
            <a:t>Identificar stakeholders relevantes</a:t>
          </a:r>
        </a:p>
      </dgm:t>
    </dgm:pt>
    <dgm:pt modelId="{A0594665-323B-47EB-892C-B6B8B5DA2E97}" type="parTrans" cxnId="{92B0DA13-6670-462D-A738-72FF5BF29222}">
      <dgm:prSet/>
      <dgm:spPr/>
      <dgm:t>
        <a:bodyPr/>
        <a:lstStyle/>
        <a:p>
          <a:endParaRPr lang="es-ES" sz="600"/>
        </a:p>
      </dgm:t>
    </dgm:pt>
    <dgm:pt modelId="{88550FA8-DA38-4241-8707-FD71AD332664}" type="sibTrans" cxnId="{92B0DA13-6670-462D-A738-72FF5BF29222}">
      <dgm:prSet/>
      <dgm:spPr/>
      <dgm:t>
        <a:bodyPr/>
        <a:lstStyle/>
        <a:p>
          <a:endParaRPr lang="es-ES" sz="600"/>
        </a:p>
      </dgm:t>
    </dgm:pt>
    <dgm:pt modelId="{9156AB65-8B51-48B6-9EE4-74326AFC9C4B}">
      <dgm:prSet phldrT="[Texto]" custT="1"/>
      <dgm:spPr/>
      <dgm:t>
        <a:bodyPr/>
        <a:lstStyle/>
        <a:p>
          <a:r>
            <a:rPr lang="es-ES" sz="600" b="1"/>
            <a:t>Realizar una selección y estructuración de los criterios</a:t>
          </a:r>
        </a:p>
      </dgm:t>
    </dgm:pt>
    <dgm:pt modelId="{FEEE7229-64EE-4271-8FDC-8E4A8773D29F}" type="parTrans" cxnId="{EF841DA7-BC33-4EDB-A1B7-0549D5349955}">
      <dgm:prSet/>
      <dgm:spPr/>
      <dgm:t>
        <a:bodyPr/>
        <a:lstStyle/>
        <a:p>
          <a:endParaRPr lang="es-ES" sz="600"/>
        </a:p>
      </dgm:t>
    </dgm:pt>
    <dgm:pt modelId="{2F33FAE0-B852-489C-A34A-E06DBB877C39}" type="sibTrans" cxnId="{EF841DA7-BC33-4EDB-A1B7-0549D5349955}">
      <dgm:prSet/>
      <dgm:spPr/>
      <dgm:t>
        <a:bodyPr/>
        <a:lstStyle/>
        <a:p>
          <a:endParaRPr lang="es-ES" sz="600"/>
        </a:p>
      </dgm:t>
    </dgm:pt>
    <dgm:pt modelId="{93E40BBD-420A-4DE5-B46F-703855F2F0EE}">
      <dgm:prSet phldrT="[Texto]" custT="1"/>
      <dgm:spPr/>
      <dgm:t>
        <a:bodyPr/>
        <a:lstStyle/>
        <a:p>
          <a:r>
            <a:rPr lang="es-ES" sz="1000" b="1"/>
            <a:t>Crear una performance matrix</a:t>
          </a:r>
        </a:p>
      </dgm:t>
    </dgm:pt>
    <dgm:pt modelId="{5235E182-5EEA-4629-977E-4486D7D80CE3}" type="parTrans" cxnId="{2B31E21A-0407-40CC-A9BE-5F99602E9516}">
      <dgm:prSet/>
      <dgm:spPr/>
      <dgm:t>
        <a:bodyPr/>
        <a:lstStyle/>
        <a:p>
          <a:endParaRPr lang="es-ES" sz="600"/>
        </a:p>
      </dgm:t>
    </dgm:pt>
    <dgm:pt modelId="{5E322399-F6A6-4338-8BC2-E08A38D282B7}" type="sibTrans" cxnId="{2B31E21A-0407-40CC-A9BE-5F99602E9516}">
      <dgm:prSet/>
      <dgm:spPr/>
      <dgm:t>
        <a:bodyPr/>
        <a:lstStyle/>
        <a:p>
          <a:endParaRPr lang="es-ES" sz="600"/>
        </a:p>
      </dgm:t>
    </dgm:pt>
    <dgm:pt modelId="{845FDFF8-0797-4B86-8D7F-06C831958ECB}">
      <dgm:prSet phldrT="[Texto]" custT="1"/>
      <dgm:spPr/>
      <dgm:t>
        <a:bodyPr/>
        <a:lstStyle/>
        <a:p>
          <a:r>
            <a:rPr lang="es-ES" sz="1000" b="1"/>
            <a:t>Selección de los criterios de decisión</a:t>
          </a:r>
        </a:p>
      </dgm:t>
    </dgm:pt>
    <dgm:pt modelId="{1EA82FFC-FE7F-4CBE-AF98-50BE6804301F}" type="parTrans" cxnId="{C43E54B7-8581-46F6-BABB-685A84C1CBC7}">
      <dgm:prSet/>
      <dgm:spPr/>
      <dgm:t>
        <a:bodyPr/>
        <a:lstStyle/>
        <a:p>
          <a:endParaRPr lang="es-ES" sz="600"/>
        </a:p>
      </dgm:t>
    </dgm:pt>
    <dgm:pt modelId="{A7E6911E-2E45-4E52-94DC-1D14456F28B0}" type="sibTrans" cxnId="{C43E54B7-8581-46F6-BABB-685A84C1CBC7}">
      <dgm:prSet/>
      <dgm:spPr/>
      <dgm:t>
        <a:bodyPr/>
        <a:lstStyle/>
        <a:p>
          <a:endParaRPr lang="es-ES" sz="600"/>
        </a:p>
      </dgm:t>
    </dgm:pt>
    <dgm:pt modelId="{68EF3FB4-BA72-488D-B1FE-EE27B71FFBC4}">
      <dgm:prSet phldrT="[Texto]" custT="1"/>
      <dgm:spPr/>
      <dgm:t>
        <a:bodyPr/>
        <a:lstStyle/>
        <a:p>
          <a:r>
            <a:rPr lang="es-ES" sz="600" b="1"/>
            <a:t>¿Queremos crear un ranking o valorar las alternativas?</a:t>
          </a:r>
        </a:p>
      </dgm:t>
    </dgm:pt>
    <dgm:pt modelId="{3E87A8CC-6785-4EEA-9119-5F2AF7D8BCF1}" type="parTrans" cxnId="{C6DE4113-32BD-4123-85FD-830034D592D3}">
      <dgm:prSet/>
      <dgm:spPr/>
      <dgm:t>
        <a:bodyPr/>
        <a:lstStyle/>
        <a:p>
          <a:endParaRPr lang="es-ES" sz="600"/>
        </a:p>
      </dgm:t>
    </dgm:pt>
    <dgm:pt modelId="{FE5A14C5-C718-46B7-8D66-835000CD2B5A}" type="sibTrans" cxnId="{C6DE4113-32BD-4123-85FD-830034D592D3}">
      <dgm:prSet/>
      <dgm:spPr/>
      <dgm:t>
        <a:bodyPr/>
        <a:lstStyle/>
        <a:p>
          <a:endParaRPr lang="es-ES" sz="600"/>
        </a:p>
      </dgm:t>
    </dgm:pt>
    <dgm:pt modelId="{DCAA1F95-672A-48E3-8146-187CA3952081}">
      <dgm:prSet phldrT="[Texto]" custT="1"/>
      <dgm:spPr/>
      <dgm:t>
        <a:bodyPr/>
        <a:lstStyle/>
        <a:p>
          <a:r>
            <a:rPr lang="es-ES" sz="600" b="1"/>
            <a:t>Medir el desempeño de los criterios (performance)</a:t>
          </a:r>
        </a:p>
      </dgm:t>
    </dgm:pt>
    <dgm:pt modelId="{1CBB9C96-47A2-4C3F-9B31-AE4F086FAF7F}" type="parTrans" cxnId="{E7CD2DBF-F45A-4E2A-8526-336FE5402DD9}">
      <dgm:prSet/>
      <dgm:spPr/>
      <dgm:t>
        <a:bodyPr/>
        <a:lstStyle/>
        <a:p>
          <a:endParaRPr lang="es-ES" sz="600"/>
        </a:p>
      </dgm:t>
    </dgm:pt>
    <dgm:pt modelId="{A10F0762-75EB-453C-955C-49294AB32294}" type="sibTrans" cxnId="{E7CD2DBF-F45A-4E2A-8526-336FE5402DD9}">
      <dgm:prSet/>
      <dgm:spPr/>
      <dgm:t>
        <a:bodyPr/>
        <a:lstStyle/>
        <a:p>
          <a:endParaRPr lang="es-ES" sz="600"/>
        </a:p>
      </dgm:t>
    </dgm:pt>
    <dgm:pt modelId="{99D6DF7F-6385-45EE-B659-EDA3B2F8DFB8}">
      <dgm:prSet phldrT="[Texto]" custT="1"/>
      <dgm:spPr/>
      <dgm:t>
        <a:bodyPr/>
        <a:lstStyle/>
        <a:p>
          <a:r>
            <a:rPr lang="es-ES" sz="600" b="1"/>
            <a:t>Medir la puntuación (p.e 0-100) que da cada stakeholder a cada nivel de cada criterio (scoring)</a:t>
          </a:r>
        </a:p>
      </dgm:t>
    </dgm:pt>
    <dgm:pt modelId="{E04FDCBB-25D9-4449-92E1-E53D5B0418A3}" type="parTrans" cxnId="{AB5B42F9-42A6-4896-9558-C80E4BBC76BC}">
      <dgm:prSet/>
      <dgm:spPr/>
      <dgm:t>
        <a:bodyPr/>
        <a:lstStyle/>
        <a:p>
          <a:endParaRPr lang="es-ES" sz="600"/>
        </a:p>
      </dgm:t>
    </dgm:pt>
    <dgm:pt modelId="{F7B9AC38-D211-4034-8C70-F7852BCBC94F}" type="sibTrans" cxnId="{AB5B42F9-42A6-4896-9558-C80E4BBC76BC}">
      <dgm:prSet/>
      <dgm:spPr/>
      <dgm:t>
        <a:bodyPr/>
        <a:lstStyle/>
        <a:p>
          <a:endParaRPr lang="es-ES" sz="600"/>
        </a:p>
      </dgm:t>
    </dgm:pt>
    <dgm:pt modelId="{CBF7EAEB-8A2F-4642-A2F5-A0D1EF81C4A1}">
      <dgm:prSet phldrT="[Texto]" custT="1"/>
      <dgm:spPr/>
      <dgm:t>
        <a:bodyPr/>
        <a:lstStyle/>
        <a:p>
          <a:r>
            <a:rPr lang="es-ES" sz="600" b="1"/>
            <a:t>Medir la ponderación que otorga cada stakeholder a cada criterio (weighting)</a:t>
          </a:r>
        </a:p>
      </dgm:t>
    </dgm:pt>
    <dgm:pt modelId="{572B2903-AED0-4203-91DC-6EBD6F90AE71}" type="parTrans" cxnId="{8A627720-57E5-4C51-9520-7F3229341771}">
      <dgm:prSet/>
      <dgm:spPr/>
      <dgm:t>
        <a:bodyPr/>
        <a:lstStyle/>
        <a:p>
          <a:endParaRPr lang="es-ES" sz="600"/>
        </a:p>
      </dgm:t>
    </dgm:pt>
    <dgm:pt modelId="{610CD018-5F5C-48D5-B71A-45CC74121E3C}" type="sibTrans" cxnId="{8A627720-57E5-4C51-9520-7F3229341771}">
      <dgm:prSet/>
      <dgm:spPr/>
      <dgm:t>
        <a:bodyPr/>
        <a:lstStyle/>
        <a:p>
          <a:endParaRPr lang="es-ES" sz="600"/>
        </a:p>
      </dgm:t>
    </dgm:pt>
    <dgm:pt modelId="{D716EE25-C5AA-4084-AE07-8F7BB62E18FC}">
      <dgm:prSet phldrT="[Texto]" custT="1"/>
      <dgm:spPr/>
      <dgm:t>
        <a:bodyPr/>
        <a:lstStyle/>
        <a:p>
          <a:r>
            <a:rPr lang="es-ES" sz="1000" b="1"/>
            <a:t>Manejo de la incertidumbre</a:t>
          </a:r>
        </a:p>
      </dgm:t>
    </dgm:pt>
    <dgm:pt modelId="{76F83DF7-B63C-4266-B002-4589ABD28512}" type="parTrans" cxnId="{3C7A7D5D-98F4-491D-8A8B-31A026BBB9BE}">
      <dgm:prSet/>
      <dgm:spPr/>
      <dgm:t>
        <a:bodyPr/>
        <a:lstStyle/>
        <a:p>
          <a:endParaRPr lang="en-GB" sz="600"/>
        </a:p>
      </dgm:t>
    </dgm:pt>
    <dgm:pt modelId="{66397E15-D7D0-4B2A-8ECE-D449F3B15E98}" type="sibTrans" cxnId="{3C7A7D5D-98F4-491D-8A8B-31A026BBB9BE}">
      <dgm:prSet/>
      <dgm:spPr/>
      <dgm:t>
        <a:bodyPr/>
        <a:lstStyle/>
        <a:p>
          <a:endParaRPr lang="en-GB" sz="600"/>
        </a:p>
      </dgm:t>
    </dgm:pt>
    <dgm:pt modelId="{D2C4B066-92C2-4D33-B5B8-BBB11B9E9CE2}">
      <dgm:prSet phldrT="[Texto]" custT="1"/>
      <dgm:spPr/>
      <dgm:t>
        <a:bodyPr/>
        <a:lstStyle/>
        <a:p>
          <a:r>
            <a:rPr lang="es-ES" sz="1000" b="1"/>
            <a:t>Interpretación y síntesis de los resultados</a:t>
          </a:r>
        </a:p>
      </dgm:t>
    </dgm:pt>
    <dgm:pt modelId="{91810B6C-6895-4740-BF70-3243AB5B10BB}" type="parTrans" cxnId="{25FC6B3D-29A2-4701-ABCE-D85D7DB29673}">
      <dgm:prSet/>
      <dgm:spPr/>
      <dgm:t>
        <a:bodyPr/>
        <a:lstStyle/>
        <a:p>
          <a:endParaRPr lang="en-GB" sz="600"/>
        </a:p>
      </dgm:t>
    </dgm:pt>
    <dgm:pt modelId="{D432A3C5-AA06-4F52-BCFE-D1A9410B8C6F}" type="sibTrans" cxnId="{25FC6B3D-29A2-4701-ABCE-D85D7DB29673}">
      <dgm:prSet/>
      <dgm:spPr/>
      <dgm:t>
        <a:bodyPr/>
        <a:lstStyle/>
        <a:p>
          <a:endParaRPr lang="en-GB" sz="600"/>
        </a:p>
      </dgm:t>
    </dgm:pt>
    <dgm:pt modelId="{106D31C2-2284-435B-B19C-A8F351E573E7}">
      <dgm:prSet phldrT="[Texto]" custT="1"/>
      <dgm:spPr/>
      <dgm:t>
        <a:bodyPr/>
        <a:lstStyle/>
        <a:p>
          <a:r>
            <a:rPr lang="es-ES" sz="600" b="1"/>
            <a:t>Realizar una agregación de los resultados</a:t>
          </a:r>
        </a:p>
      </dgm:t>
    </dgm:pt>
    <dgm:pt modelId="{39D8F0DF-BB85-421B-9E69-54810BE8E685}" type="parTrans" cxnId="{4D6FB914-B4EC-486A-BD8D-C8F06B9F4EA3}">
      <dgm:prSet/>
      <dgm:spPr/>
      <dgm:t>
        <a:bodyPr/>
        <a:lstStyle/>
        <a:p>
          <a:endParaRPr lang="en-GB" sz="600"/>
        </a:p>
      </dgm:t>
    </dgm:pt>
    <dgm:pt modelId="{BE82FD67-CFAD-48D0-9375-1895294D9A43}" type="sibTrans" cxnId="{4D6FB914-B4EC-486A-BD8D-C8F06B9F4EA3}">
      <dgm:prSet/>
      <dgm:spPr/>
      <dgm:t>
        <a:bodyPr/>
        <a:lstStyle/>
        <a:p>
          <a:endParaRPr lang="en-GB" sz="600"/>
        </a:p>
      </dgm:t>
    </dgm:pt>
    <dgm:pt modelId="{449CB840-D6F5-423F-8DCA-6A0DA80D3069}">
      <dgm:prSet phldrT="[Texto]" custT="1"/>
      <dgm:spPr/>
      <dgm:t>
        <a:bodyPr/>
        <a:lstStyle/>
        <a:p>
          <a:r>
            <a:rPr lang="es-ES" sz="600" b="1"/>
            <a:t>Identificar las fuentes de incertidumbre</a:t>
          </a:r>
        </a:p>
      </dgm:t>
    </dgm:pt>
    <dgm:pt modelId="{F8873F80-C1C5-4406-84AA-FDF6BF60E152}" type="parTrans" cxnId="{E2075250-AE1F-4580-92DD-5D0FB402FAA5}">
      <dgm:prSet/>
      <dgm:spPr/>
      <dgm:t>
        <a:bodyPr/>
        <a:lstStyle/>
        <a:p>
          <a:endParaRPr lang="en-GB" sz="600"/>
        </a:p>
      </dgm:t>
    </dgm:pt>
    <dgm:pt modelId="{85492D57-7499-4248-AC98-02F52ABD1E20}" type="sibTrans" cxnId="{E2075250-AE1F-4580-92DD-5D0FB402FAA5}">
      <dgm:prSet/>
      <dgm:spPr/>
      <dgm:t>
        <a:bodyPr/>
        <a:lstStyle/>
        <a:p>
          <a:endParaRPr lang="en-GB" sz="600"/>
        </a:p>
      </dgm:t>
    </dgm:pt>
    <dgm:pt modelId="{D6626790-0ED9-4158-8C6E-60133D50A849}">
      <dgm:prSet phldrT="[Texto]" custT="1"/>
      <dgm:spPr/>
      <dgm:t>
        <a:bodyPr/>
        <a:lstStyle/>
        <a:p>
          <a:r>
            <a:rPr lang="es-ES" sz="600" b="1"/>
            <a:t>Realizar análisis de incertidumbre</a:t>
          </a:r>
        </a:p>
      </dgm:t>
    </dgm:pt>
    <dgm:pt modelId="{82D3ADE2-9EE1-47CC-86B6-A22A1AF74517}" type="parTrans" cxnId="{D51005F2-F1E5-4412-8711-7E2E4DD03FA6}">
      <dgm:prSet/>
      <dgm:spPr/>
      <dgm:t>
        <a:bodyPr/>
        <a:lstStyle/>
        <a:p>
          <a:endParaRPr lang="en-GB" sz="600"/>
        </a:p>
      </dgm:t>
    </dgm:pt>
    <dgm:pt modelId="{69E8F0B0-F63F-4E64-89ED-88F17681D00C}" type="sibTrans" cxnId="{D51005F2-F1E5-4412-8711-7E2E4DD03FA6}">
      <dgm:prSet/>
      <dgm:spPr/>
      <dgm:t>
        <a:bodyPr/>
        <a:lstStyle/>
        <a:p>
          <a:endParaRPr lang="en-GB" sz="600"/>
        </a:p>
      </dgm:t>
    </dgm:pt>
    <dgm:pt modelId="{9198EDC0-024A-4E73-AD2A-0CBAE2731CA0}">
      <dgm:prSet phldrT="[Texto]" custT="1"/>
      <dgm:spPr/>
      <dgm:t>
        <a:bodyPr/>
        <a:lstStyle/>
        <a:p>
          <a:r>
            <a:rPr lang="es-ES" sz="600" b="1"/>
            <a:t>Responder al problema de decisión</a:t>
          </a:r>
        </a:p>
      </dgm:t>
    </dgm:pt>
    <dgm:pt modelId="{DEA8F414-28F1-408B-B24B-515042884F8A}" type="parTrans" cxnId="{65E3CCDF-F8AE-4667-AA69-5E206D5A59D6}">
      <dgm:prSet/>
      <dgm:spPr/>
      <dgm:t>
        <a:bodyPr/>
        <a:lstStyle/>
        <a:p>
          <a:endParaRPr lang="en-GB" sz="600"/>
        </a:p>
      </dgm:t>
    </dgm:pt>
    <dgm:pt modelId="{A4000524-38B1-4803-B816-2AB3C664F8D3}" type="sibTrans" cxnId="{65E3CCDF-F8AE-4667-AA69-5E206D5A59D6}">
      <dgm:prSet/>
      <dgm:spPr/>
      <dgm:t>
        <a:bodyPr/>
        <a:lstStyle/>
        <a:p>
          <a:endParaRPr lang="en-GB" sz="600"/>
        </a:p>
      </dgm:t>
    </dgm:pt>
    <dgm:pt modelId="{434A83D0-DB97-4C65-B36C-42AEE8FF23AA}">
      <dgm:prSet phldrT="[Texto]" custT="1"/>
      <dgm:spPr/>
      <dgm:t>
        <a:bodyPr/>
        <a:lstStyle/>
        <a:p>
          <a:r>
            <a:rPr lang="es-ES" sz="600" b="1"/>
            <a:t>Reportar de acuerdo con algún checklist (p.e.: ISPOR)</a:t>
          </a:r>
        </a:p>
      </dgm:t>
    </dgm:pt>
    <dgm:pt modelId="{545AA4C0-7C58-4B17-8B7F-9DD88203C05B}" type="parTrans" cxnId="{DFCFD74B-0CEF-467A-BA02-BEE4038223AB}">
      <dgm:prSet/>
      <dgm:spPr/>
      <dgm:t>
        <a:bodyPr/>
        <a:lstStyle/>
        <a:p>
          <a:endParaRPr lang="en-GB" sz="600"/>
        </a:p>
      </dgm:t>
    </dgm:pt>
    <dgm:pt modelId="{93252651-8349-4615-A7E1-A5793A1DF0FA}" type="sibTrans" cxnId="{DFCFD74B-0CEF-467A-BA02-BEE4038223AB}">
      <dgm:prSet/>
      <dgm:spPr/>
      <dgm:t>
        <a:bodyPr/>
        <a:lstStyle/>
        <a:p>
          <a:endParaRPr lang="en-GB" sz="600"/>
        </a:p>
      </dgm:t>
    </dgm:pt>
    <dgm:pt modelId="{D10652CB-8CB8-44C4-B55E-E5C3AB93CA57}" type="pres">
      <dgm:prSet presAssocID="{CFF411D6-505A-478C-B86F-3C5F69FE9421}" presName="Name0" presStyleCnt="0">
        <dgm:presLayoutVars>
          <dgm:chPref val="3"/>
          <dgm:dir/>
          <dgm:animLvl val="lvl"/>
          <dgm:resizeHandles/>
        </dgm:presLayoutVars>
      </dgm:prSet>
      <dgm:spPr/>
    </dgm:pt>
    <dgm:pt modelId="{9E7E34A7-1D68-4DDC-8C52-0064AB3665CB}" type="pres">
      <dgm:prSet presAssocID="{87C0A702-89DF-4A01-AFC0-B514A2F97EFF}" presName="horFlow" presStyleCnt="0"/>
      <dgm:spPr/>
    </dgm:pt>
    <dgm:pt modelId="{C3477B74-74BE-4A6E-96FA-3FB8A0B5F530}" type="pres">
      <dgm:prSet presAssocID="{87C0A702-89DF-4A01-AFC0-B514A2F97EFF}" presName="bigChev" presStyleLbl="node1" presStyleIdx="0" presStyleCnt="5"/>
      <dgm:spPr/>
    </dgm:pt>
    <dgm:pt modelId="{2C1E4F1A-BD47-4684-ACBC-C71608838F88}" type="pres">
      <dgm:prSet presAssocID="{D99126A8-6532-4065-BFAD-7C53F1172AE4}" presName="parTrans" presStyleCnt="0"/>
      <dgm:spPr/>
    </dgm:pt>
    <dgm:pt modelId="{5195D709-A1D4-45DA-AAF3-8192D8B23F8B}" type="pres">
      <dgm:prSet presAssocID="{ABD41F5A-37CB-4F6A-AC93-28CD89FD3F89}" presName="node" presStyleLbl="alignAccFollowNode1" presStyleIdx="0" presStyleCnt="14">
        <dgm:presLayoutVars>
          <dgm:bulletEnabled val="1"/>
        </dgm:presLayoutVars>
      </dgm:prSet>
      <dgm:spPr/>
    </dgm:pt>
    <dgm:pt modelId="{71F1C33F-9905-46D9-ACC7-77C5E5243E0C}" type="pres">
      <dgm:prSet presAssocID="{53512B5F-197E-4D7B-AF10-AAD0C62AB4BA}" presName="sibTrans" presStyleCnt="0"/>
      <dgm:spPr/>
    </dgm:pt>
    <dgm:pt modelId="{C2E5E621-1734-4585-9862-BF537436CC51}" type="pres">
      <dgm:prSet presAssocID="{B7E78D5D-2BBC-4A59-8158-3936648F6729}" presName="node" presStyleLbl="alignAccFollowNode1" presStyleIdx="1" presStyleCnt="14">
        <dgm:presLayoutVars>
          <dgm:bulletEnabled val="1"/>
        </dgm:presLayoutVars>
      </dgm:prSet>
      <dgm:spPr/>
    </dgm:pt>
    <dgm:pt modelId="{C72C5FE8-FE4A-4F97-B150-092532ECD1D1}" type="pres">
      <dgm:prSet presAssocID="{7118AD50-6066-4DD8-A039-F801385C9680}" presName="sibTrans" presStyleCnt="0"/>
      <dgm:spPr/>
    </dgm:pt>
    <dgm:pt modelId="{ED1D4957-8C31-41ED-849A-5E122087AE27}" type="pres">
      <dgm:prSet presAssocID="{68EF3FB4-BA72-488D-B1FE-EE27B71FFBC4}" presName="node" presStyleLbl="alignAccFollowNode1" presStyleIdx="2" presStyleCnt="14">
        <dgm:presLayoutVars>
          <dgm:bulletEnabled val="1"/>
        </dgm:presLayoutVars>
      </dgm:prSet>
      <dgm:spPr/>
    </dgm:pt>
    <dgm:pt modelId="{B53DBD02-A708-4AAA-ACCC-8E79F8E1957B}" type="pres">
      <dgm:prSet presAssocID="{87C0A702-89DF-4A01-AFC0-B514A2F97EFF}" presName="vSp" presStyleCnt="0"/>
      <dgm:spPr/>
    </dgm:pt>
    <dgm:pt modelId="{62638238-D402-4A45-88E1-41A6CD383BA3}" type="pres">
      <dgm:prSet presAssocID="{845FDFF8-0797-4B86-8D7F-06C831958ECB}" presName="horFlow" presStyleCnt="0"/>
      <dgm:spPr/>
    </dgm:pt>
    <dgm:pt modelId="{26A375B6-5F9F-4484-944E-8F0F5FC13B2B}" type="pres">
      <dgm:prSet presAssocID="{845FDFF8-0797-4B86-8D7F-06C831958ECB}" presName="bigChev" presStyleLbl="node1" presStyleIdx="1" presStyleCnt="5"/>
      <dgm:spPr/>
    </dgm:pt>
    <dgm:pt modelId="{7F654B58-7CE5-4AB2-9C7A-B363040DF728}" type="pres">
      <dgm:prSet presAssocID="{2AAE1A5E-15D8-4911-A65C-7AED2718F066}" presName="parTrans" presStyleCnt="0"/>
      <dgm:spPr/>
    </dgm:pt>
    <dgm:pt modelId="{D8E2E240-A3F4-4E72-BCBB-7B7E0A35D7C6}" type="pres">
      <dgm:prSet presAssocID="{995A5223-6757-48B3-8BEB-935C0EA81AA7}" presName="node" presStyleLbl="alignAccFollowNode1" presStyleIdx="3" presStyleCnt="14">
        <dgm:presLayoutVars>
          <dgm:bulletEnabled val="1"/>
        </dgm:presLayoutVars>
      </dgm:prSet>
      <dgm:spPr/>
    </dgm:pt>
    <dgm:pt modelId="{365B15CA-A84B-4E94-A657-FAD556022704}" type="pres">
      <dgm:prSet presAssocID="{673AA01E-39DA-4C5F-9FE5-D595BC03EFC0}" presName="sibTrans" presStyleCnt="0"/>
      <dgm:spPr/>
    </dgm:pt>
    <dgm:pt modelId="{7C0AB5BF-71BE-499D-B38E-B27662642DF7}" type="pres">
      <dgm:prSet presAssocID="{D4BA0701-88E4-429C-929B-D1C36A3F7716}" presName="node" presStyleLbl="alignAccFollowNode1" presStyleIdx="4" presStyleCnt="14">
        <dgm:presLayoutVars>
          <dgm:bulletEnabled val="1"/>
        </dgm:presLayoutVars>
      </dgm:prSet>
      <dgm:spPr/>
    </dgm:pt>
    <dgm:pt modelId="{FCC031F0-AF2E-458C-9C6D-BDB88EEF9F1E}" type="pres">
      <dgm:prSet presAssocID="{88550FA8-DA38-4241-8707-FD71AD332664}" presName="sibTrans" presStyleCnt="0"/>
      <dgm:spPr/>
    </dgm:pt>
    <dgm:pt modelId="{BB7E96E7-7F7C-4955-AD02-4F6F093C211A}" type="pres">
      <dgm:prSet presAssocID="{9156AB65-8B51-48B6-9EE4-74326AFC9C4B}" presName="node" presStyleLbl="alignAccFollowNode1" presStyleIdx="5" presStyleCnt="14">
        <dgm:presLayoutVars>
          <dgm:bulletEnabled val="1"/>
        </dgm:presLayoutVars>
      </dgm:prSet>
      <dgm:spPr/>
    </dgm:pt>
    <dgm:pt modelId="{794AB674-A32A-4E5B-B09A-6FB898745E90}" type="pres">
      <dgm:prSet presAssocID="{845FDFF8-0797-4B86-8D7F-06C831958ECB}" presName="vSp" presStyleCnt="0"/>
      <dgm:spPr/>
    </dgm:pt>
    <dgm:pt modelId="{1D22D161-53D4-425E-8FA2-85E869A9A302}" type="pres">
      <dgm:prSet presAssocID="{93E40BBD-420A-4DE5-B46F-703855F2F0EE}" presName="horFlow" presStyleCnt="0"/>
      <dgm:spPr/>
    </dgm:pt>
    <dgm:pt modelId="{CF242122-5199-4452-976B-53D984C3B7D1}" type="pres">
      <dgm:prSet presAssocID="{93E40BBD-420A-4DE5-B46F-703855F2F0EE}" presName="bigChev" presStyleLbl="node1" presStyleIdx="2" presStyleCnt="5"/>
      <dgm:spPr/>
    </dgm:pt>
    <dgm:pt modelId="{B1AE675A-D35D-4F87-AB97-57904D50F1A4}" type="pres">
      <dgm:prSet presAssocID="{1CBB9C96-47A2-4C3F-9B31-AE4F086FAF7F}" presName="parTrans" presStyleCnt="0"/>
      <dgm:spPr/>
    </dgm:pt>
    <dgm:pt modelId="{4D4507BC-5F7E-42ED-B33E-9848AAED593F}" type="pres">
      <dgm:prSet presAssocID="{DCAA1F95-672A-48E3-8146-187CA3952081}" presName="node" presStyleLbl="alignAccFollowNode1" presStyleIdx="6" presStyleCnt="14">
        <dgm:presLayoutVars>
          <dgm:bulletEnabled val="1"/>
        </dgm:presLayoutVars>
      </dgm:prSet>
      <dgm:spPr/>
    </dgm:pt>
    <dgm:pt modelId="{61FC8BC8-6E10-4EBC-AD40-47ECE61CB65E}" type="pres">
      <dgm:prSet presAssocID="{A10F0762-75EB-453C-955C-49294AB32294}" presName="sibTrans" presStyleCnt="0"/>
      <dgm:spPr/>
    </dgm:pt>
    <dgm:pt modelId="{449321DF-A328-4640-ADEA-DCFBA1A6257A}" type="pres">
      <dgm:prSet presAssocID="{99D6DF7F-6385-45EE-B659-EDA3B2F8DFB8}" presName="node" presStyleLbl="alignAccFollowNode1" presStyleIdx="7" presStyleCnt="14">
        <dgm:presLayoutVars>
          <dgm:bulletEnabled val="1"/>
        </dgm:presLayoutVars>
      </dgm:prSet>
      <dgm:spPr/>
    </dgm:pt>
    <dgm:pt modelId="{E7800E14-9BD8-4D9E-A69B-4717198AFB64}" type="pres">
      <dgm:prSet presAssocID="{F7B9AC38-D211-4034-8C70-F7852BCBC94F}" presName="sibTrans" presStyleCnt="0"/>
      <dgm:spPr/>
    </dgm:pt>
    <dgm:pt modelId="{1F74E803-6924-40E2-BDFB-0BE25881B7AB}" type="pres">
      <dgm:prSet presAssocID="{CBF7EAEB-8A2F-4642-A2F5-A0D1EF81C4A1}" presName="node" presStyleLbl="alignAccFollowNode1" presStyleIdx="8" presStyleCnt="14">
        <dgm:presLayoutVars>
          <dgm:bulletEnabled val="1"/>
        </dgm:presLayoutVars>
      </dgm:prSet>
      <dgm:spPr/>
    </dgm:pt>
    <dgm:pt modelId="{2C4B459C-D0A9-48FA-A605-48FE8F11A04A}" type="pres">
      <dgm:prSet presAssocID="{610CD018-5F5C-48D5-B71A-45CC74121E3C}" presName="sibTrans" presStyleCnt="0"/>
      <dgm:spPr/>
    </dgm:pt>
    <dgm:pt modelId="{2BB819E5-6D68-4978-BB76-BB8477F26A21}" type="pres">
      <dgm:prSet presAssocID="{106D31C2-2284-435B-B19C-A8F351E573E7}" presName="node" presStyleLbl="alignAccFollowNode1" presStyleIdx="9" presStyleCnt="14">
        <dgm:presLayoutVars>
          <dgm:bulletEnabled val="1"/>
        </dgm:presLayoutVars>
      </dgm:prSet>
      <dgm:spPr/>
    </dgm:pt>
    <dgm:pt modelId="{8E88516B-5E1B-4B83-B90E-1095C612D73D}" type="pres">
      <dgm:prSet presAssocID="{93E40BBD-420A-4DE5-B46F-703855F2F0EE}" presName="vSp" presStyleCnt="0"/>
      <dgm:spPr/>
    </dgm:pt>
    <dgm:pt modelId="{37B471FF-7319-4A7E-B107-4E5AFAC0D1F4}" type="pres">
      <dgm:prSet presAssocID="{D716EE25-C5AA-4084-AE07-8F7BB62E18FC}" presName="horFlow" presStyleCnt="0"/>
      <dgm:spPr/>
    </dgm:pt>
    <dgm:pt modelId="{0968BA8D-FA68-4AF9-AF17-39B442B4DCC8}" type="pres">
      <dgm:prSet presAssocID="{D716EE25-C5AA-4084-AE07-8F7BB62E18FC}" presName="bigChev" presStyleLbl="node1" presStyleIdx="3" presStyleCnt="5"/>
      <dgm:spPr/>
    </dgm:pt>
    <dgm:pt modelId="{A9C586B6-EE9B-4AE0-AB91-BF0741471760}" type="pres">
      <dgm:prSet presAssocID="{F8873F80-C1C5-4406-84AA-FDF6BF60E152}" presName="parTrans" presStyleCnt="0"/>
      <dgm:spPr/>
    </dgm:pt>
    <dgm:pt modelId="{95E3148B-B53E-463F-9E92-4D9131D7CC69}" type="pres">
      <dgm:prSet presAssocID="{449CB840-D6F5-423F-8DCA-6A0DA80D3069}" presName="node" presStyleLbl="alignAccFollowNode1" presStyleIdx="10" presStyleCnt="14">
        <dgm:presLayoutVars>
          <dgm:bulletEnabled val="1"/>
        </dgm:presLayoutVars>
      </dgm:prSet>
      <dgm:spPr/>
    </dgm:pt>
    <dgm:pt modelId="{8FD64BA3-3468-42B9-B13B-463EF924F412}" type="pres">
      <dgm:prSet presAssocID="{85492D57-7499-4248-AC98-02F52ABD1E20}" presName="sibTrans" presStyleCnt="0"/>
      <dgm:spPr/>
    </dgm:pt>
    <dgm:pt modelId="{8EF54466-5BA6-45B2-BC68-66A08E4CA5C3}" type="pres">
      <dgm:prSet presAssocID="{D6626790-0ED9-4158-8C6E-60133D50A849}" presName="node" presStyleLbl="alignAccFollowNode1" presStyleIdx="11" presStyleCnt="14">
        <dgm:presLayoutVars>
          <dgm:bulletEnabled val="1"/>
        </dgm:presLayoutVars>
      </dgm:prSet>
      <dgm:spPr/>
    </dgm:pt>
    <dgm:pt modelId="{ACE6BE03-AD4D-46DD-A101-75211BA78972}" type="pres">
      <dgm:prSet presAssocID="{D716EE25-C5AA-4084-AE07-8F7BB62E18FC}" presName="vSp" presStyleCnt="0"/>
      <dgm:spPr/>
    </dgm:pt>
    <dgm:pt modelId="{AD772201-AA92-4822-97CB-3BC812505352}" type="pres">
      <dgm:prSet presAssocID="{D2C4B066-92C2-4D33-B5B8-BBB11B9E9CE2}" presName="horFlow" presStyleCnt="0"/>
      <dgm:spPr/>
    </dgm:pt>
    <dgm:pt modelId="{BF8CA76F-DC1C-4D04-AF0A-6757F518081C}" type="pres">
      <dgm:prSet presAssocID="{D2C4B066-92C2-4D33-B5B8-BBB11B9E9CE2}" presName="bigChev" presStyleLbl="node1" presStyleIdx="4" presStyleCnt="5"/>
      <dgm:spPr/>
    </dgm:pt>
    <dgm:pt modelId="{9551CA31-3ABB-4DD4-B30C-0EB8E40ED916}" type="pres">
      <dgm:prSet presAssocID="{DEA8F414-28F1-408B-B24B-515042884F8A}" presName="parTrans" presStyleCnt="0"/>
      <dgm:spPr/>
    </dgm:pt>
    <dgm:pt modelId="{C286F36B-28D2-4946-9BB6-225ABFAA69F1}" type="pres">
      <dgm:prSet presAssocID="{9198EDC0-024A-4E73-AD2A-0CBAE2731CA0}" presName="node" presStyleLbl="alignAccFollowNode1" presStyleIdx="12" presStyleCnt="14">
        <dgm:presLayoutVars>
          <dgm:bulletEnabled val="1"/>
        </dgm:presLayoutVars>
      </dgm:prSet>
      <dgm:spPr/>
    </dgm:pt>
    <dgm:pt modelId="{C2677E5F-736D-4B46-9041-7051FC3BC211}" type="pres">
      <dgm:prSet presAssocID="{A4000524-38B1-4803-B816-2AB3C664F8D3}" presName="sibTrans" presStyleCnt="0"/>
      <dgm:spPr/>
    </dgm:pt>
    <dgm:pt modelId="{2D67D0EB-DC97-4B86-9A10-1B319B32EE6E}" type="pres">
      <dgm:prSet presAssocID="{434A83D0-DB97-4C65-B36C-42AEE8FF23AA}" presName="node" presStyleLbl="alignAccFollowNode1" presStyleIdx="13" presStyleCnt="14">
        <dgm:presLayoutVars>
          <dgm:bulletEnabled val="1"/>
        </dgm:presLayoutVars>
      </dgm:prSet>
      <dgm:spPr/>
    </dgm:pt>
  </dgm:ptLst>
  <dgm:cxnLst>
    <dgm:cxn modelId="{64C98A02-7F1C-4F27-8E24-AD6E5C435DE6}" type="presOf" srcId="{CFF411D6-505A-478C-B86F-3C5F69FE9421}" destId="{D10652CB-8CB8-44C4-B55E-E5C3AB93CA57}" srcOrd="0" destOrd="0" presId="urn:microsoft.com/office/officeart/2005/8/layout/lProcess3"/>
    <dgm:cxn modelId="{994A6704-101A-4EEB-B88B-99F6256052AE}" type="presOf" srcId="{D2C4B066-92C2-4D33-B5B8-BBB11B9E9CE2}" destId="{BF8CA76F-DC1C-4D04-AF0A-6757F518081C}" srcOrd="0" destOrd="0" presId="urn:microsoft.com/office/officeart/2005/8/layout/lProcess3"/>
    <dgm:cxn modelId="{DB3FB005-A527-4285-A29D-E7C213B0A274}" srcId="{CFF411D6-505A-478C-B86F-3C5F69FE9421}" destId="{87C0A702-89DF-4A01-AFC0-B514A2F97EFF}" srcOrd="0" destOrd="0" parTransId="{6E4A2EA7-17CF-4293-BCA5-DD1114ECDAC2}" sibTransId="{C14036B3-D81B-4F63-ABE3-DF3065D3AFD6}"/>
    <dgm:cxn modelId="{142FEF08-0B44-4809-9D53-7AD7FF6B601E}" type="presOf" srcId="{B7E78D5D-2BBC-4A59-8158-3936648F6729}" destId="{C2E5E621-1734-4585-9862-BF537436CC51}" srcOrd="0" destOrd="0" presId="urn:microsoft.com/office/officeart/2005/8/layout/lProcess3"/>
    <dgm:cxn modelId="{F2446511-5809-4B2A-ACEE-0423BDB63EFD}" srcId="{87C0A702-89DF-4A01-AFC0-B514A2F97EFF}" destId="{B7E78D5D-2BBC-4A59-8158-3936648F6729}" srcOrd="1" destOrd="0" parTransId="{BE4E0D14-6E26-4327-860D-A5037B03ADDF}" sibTransId="{7118AD50-6066-4DD8-A039-F801385C9680}"/>
    <dgm:cxn modelId="{C6DE4113-32BD-4123-85FD-830034D592D3}" srcId="{87C0A702-89DF-4A01-AFC0-B514A2F97EFF}" destId="{68EF3FB4-BA72-488D-B1FE-EE27B71FFBC4}" srcOrd="2" destOrd="0" parTransId="{3E87A8CC-6785-4EEA-9119-5F2AF7D8BCF1}" sibTransId="{FE5A14C5-C718-46B7-8D66-835000CD2B5A}"/>
    <dgm:cxn modelId="{92B0DA13-6670-462D-A738-72FF5BF29222}" srcId="{845FDFF8-0797-4B86-8D7F-06C831958ECB}" destId="{D4BA0701-88E4-429C-929B-D1C36A3F7716}" srcOrd="1" destOrd="0" parTransId="{A0594665-323B-47EB-892C-B6B8B5DA2E97}" sibTransId="{88550FA8-DA38-4241-8707-FD71AD332664}"/>
    <dgm:cxn modelId="{4D6FB914-B4EC-486A-BD8D-C8F06B9F4EA3}" srcId="{93E40BBD-420A-4DE5-B46F-703855F2F0EE}" destId="{106D31C2-2284-435B-B19C-A8F351E573E7}" srcOrd="3" destOrd="0" parTransId="{39D8F0DF-BB85-421B-9E69-54810BE8E685}" sibTransId="{BE82FD67-CFAD-48D0-9375-1895294D9A43}"/>
    <dgm:cxn modelId="{2B31E21A-0407-40CC-A9BE-5F99602E9516}" srcId="{CFF411D6-505A-478C-B86F-3C5F69FE9421}" destId="{93E40BBD-420A-4DE5-B46F-703855F2F0EE}" srcOrd="2" destOrd="0" parTransId="{5235E182-5EEA-4629-977E-4486D7D80CE3}" sibTransId="{5E322399-F6A6-4338-8BC2-E08A38D282B7}"/>
    <dgm:cxn modelId="{16F5AA1D-A2FE-4B56-B6F1-3AEA510D1C86}" type="presOf" srcId="{D4BA0701-88E4-429C-929B-D1C36A3F7716}" destId="{7C0AB5BF-71BE-499D-B38E-B27662642DF7}" srcOrd="0" destOrd="0" presId="urn:microsoft.com/office/officeart/2005/8/layout/lProcess3"/>
    <dgm:cxn modelId="{89DC5D20-57B9-4D10-B55C-0F63B16855E0}" type="presOf" srcId="{D716EE25-C5AA-4084-AE07-8F7BB62E18FC}" destId="{0968BA8D-FA68-4AF9-AF17-39B442B4DCC8}" srcOrd="0" destOrd="0" presId="urn:microsoft.com/office/officeart/2005/8/layout/lProcess3"/>
    <dgm:cxn modelId="{8A627720-57E5-4C51-9520-7F3229341771}" srcId="{93E40BBD-420A-4DE5-B46F-703855F2F0EE}" destId="{CBF7EAEB-8A2F-4642-A2F5-A0D1EF81C4A1}" srcOrd="2" destOrd="0" parTransId="{572B2903-AED0-4203-91DC-6EBD6F90AE71}" sibTransId="{610CD018-5F5C-48D5-B71A-45CC74121E3C}"/>
    <dgm:cxn modelId="{94DE2227-E9AE-4D26-8120-4A607521860F}" type="presOf" srcId="{449CB840-D6F5-423F-8DCA-6A0DA80D3069}" destId="{95E3148B-B53E-463F-9E92-4D9131D7CC69}" srcOrd="0" destOrd="0" presId="urn:microsoft.com/office/officeart/2005/8/layout/lProcess3"/>
    <dgm:cxn modelId="{5B4C7B2B-2F08-4124-9B56-D1FD6BA97892}" type="presOf" srcId="{9156AB65-8B51-48B6-9EE4-74326AFC9C4B}" destId="{BB7E96E7-7F7C-4955-AD02-4F6F093C211A}" srcOrd="0" destOrd="0" presId="urn:microsoft.com/office/officeart/2005/8/layout/lProcess3"/>
    <dgm:cxn modelId="{BC5AA133-FE95-40F3-9BFF-5EF6A9A3524B}" type="presOf" srcId="{99D6DF7F-6385-45EE-B659-EDA3B2F8DFB8}" destId="{449321DF-A328-4640-ADEA-DCFBA1A6257A}" srcOrd="0" destOrd="0" presId="urn:microsoft.com/office/officeart/2005/8/layout/lProcess3"/>
    <dgm:cxn modelId="{0AD86F34-9587-43F7-A601-1CCE42426387}" type="presOf" srcId="{434A83D0-DB97-4C65-B36C-42AEE8FF23AA}" destId="{2D67D0EB-DC97-4B86-9A10-1B319B32EE6E}" srcOrd="0" destOrd="0" presId="urn:microsoft.com/office/officeart/2005/8/layout/lProcess3"/>
    <dgm:cxn modelId="{AC783B38-4CC7-4BB2-A861-B434F21F8786}" type="presOf" srcId="{845FDFF8-0797-4B86-8D7F-06C831958ECB}" destId="{26A375B6-5F9F-4484-944E-8F0F5FC13B2B}" srcOrd="0" destOrd="0" presId="urn:microsoft.com/office/officeart/2005/8/layout/lProcess3"/>
    <dgm:cxn modelId="{25FC6B3D-29A2-4701-ABCE-D85D7DB29673}" srcId="{CFF411D6-505A-478C-B86F-3C5F69FE9421}" destId="{D2C4B066-92C2-4D33-B5B8-BBB11B9E9CE2}" srcOrd="4" destOrd="0" parTransId="{91810B6C-6895-4740-BF70-3243AB5B10BB}" sibTransId="{D432A3C5-AA06-4F52-BCFE-D1A9410B8C6F}"/>
    <dgm:cxn modelId="{3C7A7D5D-98F4-491D-8A8B-31A026BBB9BE}" srcId="{CFF411D6-505A-478C-B86F-3C5F69FE9421}" destId="{D716EE25-C5AA-4084-AE07-8F7BB62E18FC}" srcOrd="3" destOrd="0" parTransId="{76F83DF7-B63C-4266-B002-4589ABD28512}" sibTransId="{66397E15-D7D0-4B2A-8ECE-D449F3B15E98}"/>
    <dgm:cxn modelId="{E596AE43-424B-4856-A6E9-56067D49CE4B}" type="presOf" srcId="{87C0A702-89DF-4A01-AFC0-B514A2F97EFF}" destId="{C3477B74-74BE-4A6E-96FA-3FB8A0B5F530}" srcOrd="0" destOrd="0" presId="urn:microsoft.com/office/officeart/2005/8/layout/lProcess3"/>
    <dgm:cxn modelId="{147BB669-A404-4B62-A57C-FC70349EE6FF}" type="presOf" srcId="{D6626790-0ED9-4158-8C6E-60133D50A849}" destId="{8EF54466-5BA6-45B2-BC68-66A08E4CA5C3}" srcOrd="0" destOrd="0" presId="urn:microsoft.com/office/officeart/2005/8/layout/lProcess3"/>
    <dgm:cxn modelId="{DFCFD74B-0CEF-467A-BA02-BEE4038223AB}" srcId="{D2C4B066-92C2-4D33-B5B8-BBB11B9E9CE2}" destId="{434A83D0-DB97-4C65-B36C-42AEE8FF23AA}" srcOrd="1" destOrd="0" parTransId="{545AA4C0-7C58-4B17-8B7F-9DD88203C05B}" sibTransId="{93252651-8349-4615-A7E1-A5793A1DF0FA}"/>
    <dgm:cxn modelId="{E2075250-AE1F-4580-92DD-5D0FB402FAA5}" srcId="{D716EE25-C5AA-4084-AE07-8F7BB62E18FC}" destId="{449CB840-D6F5-423F-8DCA-6A0DA80D3069}" srcOrd="0" destOrd="0" parTransId="{F8873F80-C1C5-4406-84AA-FDF6BF60E152}" sibTransId="{85492D57-7499-4248-AC98-02F52ABD1E20}"/>
    <dgm:cxn modelId="{4FECF15A-CD4C-44F5-AF6A-94CFA64FC6D3}" srcId="{87C0A702-89DF-4A01-AFC0-B514A2F97EFF}" destId="{ABD41F5A-37CB-4F6A-AC93-28CD89FD3F89}" srcOrd="0" destOrd="0" parTransId="{D99126A8-6532-4065-BFAD-7C53F1172AE4}" sibTransId="{53512B5F-197E-4D7B-AF10-AAD0C62AB4BA}"/>
    <dgm:cxn modelId="{16DCAC9F-9AEA-404F-B240-A624FDF42AF3}" type="presOf" srcId="{106D31C2-2284-435B-B19C-A8F351E573E7}" destId="{2BB819E5-6D68-4978-BB76-BB8477F26A21}" srcOrd="0" destOrd="0" presId="urn:microsoft.com/office/officeart/2005/8/layout/lProcess3"/>
    <dgm:cxn modelId="{E51ED1A5-A587-4510-A7A5-C60EA61B67CA}" srcId="{845FDFF8-0797-4B86-8D7F-06C831958ECB}" destId="{995A5223-6757-48B3-8BEB-935C0EA81AA7}" srcOrd="0" destOrd="0" parTransId="{2AAE1A5E-15D8-4911-A65C-7AED2718F066}" sibTransId="{673AA01E-39DA-4C5F-9FE5-D595BC03EFC0}"/>
    <dgm:cxn modelId="{EF841DA7-BC33-4EDB-A1B7-0549D5349955}" srcId="{845FDFF8-0797-4B86-8D7F-06C831958ECB}" destId="{9156AB65-8B51-48B6-9EE4-74326AFC9C4B}" srcOrd="2" destOrd="0" parTransId="{FEEE7229-64EE-4271-8FDC-8E4A8773D29F}" sibTransId="{2F33FAE0-B852-489C-A34A-E06DBB877C39}"/>
    <dgm:cxn modelId="{D4B5C2B5-C7EA-4113-B728-16FE78E89182}" type="presOf" srcId="{DCAA1F95-672A-48E3-8146-187CA3952081}" destId="{4D4507BC-5F7E-42ED-B33E-9848AAED593F}" srcOrd="0" destOrd="0" presId="urn:microsoft.com/office/officeart/2005/8/layout/lProcess3"/>
    <dgm:cxn modelId="{C43E54B7-8581-46F6-BABB-685A84C1CBC7}" srcId="{CFF411D6-505A-478C-B86F-3C5F69FE9421}" destId="{845FDFF8-0797-4B86-8D7F-06C831958ECB}" srcOrd="1" destOrd="0" parTransId="{1EA82FFC-FE7F-4CBE-AF98-50BE6804301F}" sibTransId="{A7E6911E-2E45-4E52-94DC-1D14456F28B0}"/>
    <dgm:cxn modelId="{6B9041BC-A6F3-4E24-8674-04A27FBED775}" type="presOf" srcId="{CBF7EAEB-8A2F-4642-A2F5-A0D1EF81C4A1}" destId="{1F74E803-6924-40E2-BDFB-0BE25881B7AB}" srcOrd="0" destOrd="0" presId="urn:microsoft.com/office/officeart/2005/8/layout/lProcess3"/>
    <dgm:cxn modelId="{E7CD2DBF-F45A-4E2A-8526-336FE5402DD9}" srcId="{93E40BBD-420A-4DE5-B46F-703855F2F0EE}" destId="{DCAA1F95-672A-48E3-8146-187CA3952081}" srcOrd="0" destOrd="0" parTransId="{1CBB9C96-47A2-4C3F-9B31-AE4F086FAF7F}" sibTransId="{A10F0762-75EB-453C-955C-49294AB32294}"/>
    <dgm:cxn modelId="{C46963C2-1603-4FEC-A55F-EDFF606855E4}" type="presOf" srcId="{68EF3FB4-BA72-488D-B1FE-EE27B71FFBC4}" destId="{ED1D4957-8C31-41ED-849A-5E122087AE27}" srcOrd="0" destOrd="0" presId="urn:microsoft.com/office/officeart/2005/8/layout/lProcess3"/>
    <dgm:cxn modelId="{079241CF-B49C-434D-8D3F-145E4117F55B}" type="presOf" srcId="{93E40BBD-420A-4DE5-B46F-703855F2F0EE}" destId="{CF242122-5199-4452-976B-53D984C3B7D1}" srcOrd="0" destOrd="0" presId="urn:microsoft.com/office/officeart/2005/8/layout/lProcess3"/>
    <dgm:cxn modelId="{E6EF16D6-3A3A-48D0-BA84-78BBDCB25E8C}" type="presOf" srcId="{9198EDC0-024A-4E73-AD2A-0CBAE2731CA0}" destId="{C286F36B-28D2-4946-9BB6-225ABFAA69F1}" srcOrd="0" destOrd="0" presId="urn:microsoft.com/office/officeart/2005/8/layout/lProcess3"/>
    <dgm:cxn modelId="{65E3CCDF-F8AE-4667-AA69-5E206D5A59D6}" srcId="{D2C4B066-92C2-4D33-B5B8-BBB11B9E9CE2}" destId="{9198EDC0-024A-4E73-AD2A-0CBAE2731CA0}" srcOrd="0" destOrd="0" parTransId="{DEA8F414-28F1-408B-B24B-515042884F8A}" sibTransId="{A4000524-38B1-4803-B816-2AB3C664F8D3}"/>
    <dgm:cxn modelId="{D51005F2-F1E5-4412-8711-7E2E4DD03FA6}" srcId="{D716EE25-C5AA-4084-AE07-8F7BB62E18FC}" destId="{D6626790-0ED9-4158-8C6E-60133D50A849}" srcOrd="1" destOrd="0" parTransId="{82D3ADE2-9EE1-47CC-86B6-A22A1AF74517}" sibTransId="{69E8F0B0-F63F-4E64-89ED-88F17681D00C}"/>
    <dgm:cxn modelId="{AB5B42F9-42A6-4896-9558-C80E4BBC76BC}" srcId="{93E40BBD-420A-4DE5-B46F-703855F2F0EE}" destId="{99D6DF7F-6385-45EE-B659-EDA3B2F8DFB8}" srcOrd="1" destOrd="0" parTransId="{E04FDCBB-25D9-4449-92E1-E53D5B0418A3}" sibTransId="{F7B9AC38-D211-4034-8C70-F7852BCBC94F}"/>
    <dgm:cxn modelId="{0FD464FA-B96D-4703-B4D4-ED2F00149AE6}" type="presOf" srcId="{ABD41F5A-37CB-4F6A-AC93-28CD89FD3F89}" destId="{5195D709-A1D4-45DA-AAF3-8192D8B23F8B}" srcOrd="0" destOrd="0" presId="urn:microsoft.com/office/officeart/2005/8/layout/lProcess3"/>
    <dgm:cxn modelId="{2C9BC0FD-46DA-4304-9C1F-CBF9276A105F}" type="presOf" srcId="{995A5223-6757-48B3-8BEB-935C0EA81AA7}" destId="{D8E2E240-A3F4-4E72-BCBB-7B7E0A35D7C6}" srcOrd="0" destOrd="0" presId="urn:microsoft.com/office/officeart/2005/8/layout/lProcess3"/>
    <dgm:cxn modelId="{43282FEF-2967-4B33-ABA1-7016BA30B8B6}" type="presParOf" srcId="{D10652CB-8CB8-44C4-B55E-E5C3AB93CA57}" destId="{9E7E34A7-1D68-4DDC-8C52-0064AB3665CB}" srcOrd="0" destOrd="0" presId="urn:microsoft.com/office/officeart/2005/8/layout/lProcess3"/>
    <dgm:cxn modelId="{A3B28104-5EF0-4844-ADC1-19B072A54771}" type="presParOf" srcId="{9E7E34A7-1D68-4DDC-8C52-0064AB3665CB}" destId="{C3477B74-74BE-4A6E-96FA-3FB8A0B5F530}" srcOrd="0" destOrd="0" presId="urn:microsoft.com/office/officeart/2005/8/layout/lProcess3"/>
    <dgm:cxn modelId="{BA007C24-183D-4182-8C52-25E522A940D8}" type="presParOf" srcId="{9E7E34A7-1D68-4DDC-8C52-0064AB3665CB}" destId="{2C1E4F1A-BD47-4684-ACBC-C71608838F88}" srcOrd="1" destOrd="0" presId="urn:microsoft.com/office/officeart/2005/8/layout/lProcess3"/>
    <dgm:cxn modelId="{1D769436-068C-46CC-AB06-1A8F82387642}" type="presParOf" srcId="{9E7E34A7-1D68-4DDC-8C52-0064AB3665CB}" destId="{5195D709-A1D4-45DA-AAF3-8192D8B23F8B}" srcOrd="2" destOrd="0" presId="urn:microsoft.com/office/officeart/2005/8/layout/lProcess3"/>
    <dgm:cxn modelId="{3B2E01DA-5418-4A1E-83AA-0BE22A1BEF09}" type="presParOf" srcId="{9E7E34A7-1D68-4DDC-8C52-0064AB3665CB}" destId="{71F1C33F-9905-46D9-ACC7-77C5E5243E0C}" srcOrd="3" destOrd="0" presId="urn:microsoft.com/office/officeart/2005/8/layout/lProcess3"/>
    <dgm:cxn modelId="{8AF4B438-435F-47E4-A1CC-C4CD52692BAC}" type="presParOf" srcId="{9E7E34A7-1D68-4DDC-8C52-0064AB3665CB}" destId="{C2E5E621-1734-4585-9862-BF537436CC51}" srcOrd="4" destOrd="0" presId="urn:microsoft.com/office/officeart/2005/8/layout/lProcess3"/>
    <dgm:cxn modelId="{8582DCDC-F671-4BB4-A9A7-B843B9F39E76}" type="presParOf" srcId="{9E7E34A7-1D68-4DDC-8C52-0064AB3665CB}" destId="{C72C5FE8-FE4A-4F97-B150-092532ECD1D1}" srcOrd="5" destOrd="0" presId="urn:microsoft.com/office/officeart/2005/8/layout/lProcess3"/>
    <dgm:cxn modelId="{7EC7FE5B-4290-429D-BC51-F130FB94804C}" type="presParOf" srcId="{9E7E34A7-1D68-4DDC-8C52-0064AB3665CB}" destId="{ED1D4957-8C31-41ED-849A-5E122087AE27}" srcOrd="6" destOrd="0" presId="urn:microsoft.com/office/officeart/2005/8/layout/lProcess3"/>
    <dgm:cxn modelId="{5164C2BC-86C9-46A7-8DF2-F184AA2DE380}" type="presParOf" srcId="{D10652CB-8CB8-44C4-B55E-E5C3AB93CA57}" destId="{B53DBD02-A708-4AAA-ACCC-8E79F8E1957B}" srcOrd="1" destOrd="0" presId="urn:microsoft.com/office/officeart/2005/8/layout/lProcess3"/>
    <dgm:cxn modelId="{0EC1DA15-DA51-4BD3-946C-6C7D1E005A0D}" type="presParOf" srcId="{D10652CB-8CB8-44C4-B55E-E5C3AB93CA57}" destId="{62638238-D402-4A45-88E1-41A6CD383BA3}" srcOrd="2" destOrd="0" presId="urn:microsoft.com/office/officeart/2005/8/layout/lProcess3"/>
    <dgm:cxn modelId="{3705DE41-4363-4604-AE2C-639E585CF234}" type="presParOf" srcId="{62638238-D402-4A45-88E1-41A6CD383BA3}" destId="{26A375B6-5F9F-4484-944E-8F0F5FC13B2B}" srcOrd="0" destOrd="0" presId="urn:microsoft.com/office/officeart/2005/8/layout/lProcess3"/>
    <dgm:cxn modelId="{077945A4-EBD6-4555-9DB9-4651219BAE6D}" type="presParOf" srcId="{62638238-D402-4A45-88E1-41A6CD383BA3}" destId="{7F654B58-7CE5-4AB2-9C7A-B363040DF728}" srcOrd="1" destOrd="0" presId="urn:microsoft.com/office/officeart/2005/8/layout/lProcess3"/>
    <dgm:cxn modelId="{F4038A0D-443D-4D0C-B430-BB1DED7F1415}" type="presParOf" srcId="{62638238-D402-4A45-88E1-41A6CD383BA3}" destId="{D8E2E240-A3F4-4E72-BCBB-7B7E0A35D7C6}" srcOrd="2" destOrd="0" presId="urn:microsoft.com/office/officeart/2005/8/layout/lProcess3"/>
    <dgm:cxn modelId="{E7971435-394C-457E-8A5B-9887E680B8A1}" type="presParOf" srcId="{62638238-D402-4A45-88E1-41A6CD383BA3}" destId="{365B15CA-A84B-4E94-A657-FAD556022704}" srcOrd="3" destOrd="0" presId="urn:microsoft.com/office/officeart/2005/8/layout/lProcess3"/>
    <dgm:cxn modelId="{F332FD68-3C37-4D43-9E7B-B883F36EAB1F}" type="presParOf" srcId="{62638238-D402-4A45-88E1-41A6CD383BA3}" destId="{7C0AB5BF-71BE-499D-B38E-B27662642DF7}" srcOrd="4" destOrd="0" presId="urn:microsoft.com/office/officeart/2005/8/layout/lProcess3"/>
    <dgm:cxn modelId="{470EA621-7777-4297-AB9B-1CECD221B63F}" type="presParOf" srcId="{62638238-D402-4A45-88E1-41A6CD383BA3}" destId="{FCC031F0-AF2E-458C-9C6D-BDB88EEF9F1E}" srcOrd="5" destOrd="0" presId="urn:microsoft.com/office/officeart/2005/8/layout/lProcess3"/>
    <dgm:cxn modelId="{1C9B00AA-8850-4E11-BA08-B2F565F3D0F6}" type="presParOf" srcId="{62638238-D402-4A45-88E1-41A6CD383BA3}" destId="{BB7E96E7-7F7C-4955-AD02-4F6F093C211A}" srcOrd="6" destOrd="0" presId="urn:microsoft.com/office/officeart/2005/8/layout/lProcess3"/>
    <dgm:cxn modelId="{970D91C2-D2C4-4C20-98CA-757F53E61DFA}" type="presParOf" srcId="{D10652CB-8CB8-44C4-B55E-E5C3AB93CA57}" destId="{794AB674-A32A-4E5B-B09A-6FB898745E90}" srcOrd="3" destOrd="0" presId="urn:microsoft.com/office/officeart/2005/8/layout/lProcess3"/>
    <dgm:cxn modelId="{68089A69-19D2-4D5B-8DD5-D1F60954AFA5}" type="presParOf" srcId="{D10652CB-8CB8-44C4-B55E-E5C3AB93CA57}" destId="{1D22D161-53D4-425E-8FA2-85E869A9A302}" srcOrd="4" destOrd="0" presId="urn:microsoft.com/office/officeart/2005/8/layout/lProcess3"/>
    <dgm:cxn modelId="{3E2B2121-3983-4F1B-8CC8-062E9F15F87F}" type="presParOf" srcId="{1D22D161-53D4-425E-8FA2-85E869A9A302}" destId="{CF242122-5199-4452-976B-53D984C3B7D1}" srcOrd="0" destOrd="0" presId="urn:microsoft.com/office/officeart/2005/8/layout/lProcess3"/>
    <dgm:cxn modelId="{B49F3BB6-1B15-4231-B787-572792537EB2}" type="presParOf" srcId="{1D22D161-53D4-425E-8FA2-85E869A9A302}" destId="{B1AE675A-D35D-4F87-AB97-57904D50F1A4}" srcOrd="1" destOrd="0" presId="urn:microsoft.com/office/officeart/2005/8/layout/lProcess3"/>
    <dgm:cxn modelId="{A5157DE2-9BB9-4340-8D7F-5A98805FB836}" type="presParOf" srcId="{1D22D161-53D4-425E-8FA2-85E869A9A302}" destId="{4D4507BC-5F7E-42ED-B33E-9848AAED593F}" srcOrd="2" destOrd="0" presId="urn:microsoft.com/office/officeart/2005/8/layout/lProcess3"/>
    <dgm:cxn modelId="{1DC0457F-2F63-428F-B582-F8C2794386B7}" type="presParOf" srcId="{1D22D161-53D4-425E-8FA2-85E869A9A302}" destId="{61FC8BC8-6E10-4EBC-AD40-47ECE61CB65E}" srcOrd="3" destOrd="0" presId="urn:microsoft.com/office/officeart/2005/8/layout/lProcess3"/>
    <dgm:cxn modelId="{5E83E358-54E7-4FB3-A912-EC7C0B0252F2}" type="presParOf" srcId="{1D22D161-53D4-425E-8FA2-85E869A9A302}" destId="{449321DF-A328-4640-ADEA-DCFBA1A6257A}" srcOrd="4" destOrd="0" presId="urn:microsoft.com/office/officeart/2005/8/layout/lProcess3"/>
    <dgm:cxn modelId="{0B9CCCB0-17FB-4C03-ABA8-6AFE48F19515}" type="presParOf" srcId="{1D22D161-53D4-425E-8FA2-85E869A9A302}" destId="{E7800E14-9BD8-4D9E-A69B-4717198AFB64}" srcOrd="5" destOrd="0" presId="urn:microsoft.com/office/officeart/2005/8/layout/lProcess3"/>
    <dgm:cxn modelId="{577134FF-B24F-46BF-B0E7-9B13C7C3A26D}" type="presParOf" srcId="{1D22D161-53D4-425E-8FA2-85E869A9A302}" destId="{1F74E803-6924-40E2-BDFB-0BE25881B7AB}" srcOrd="6" destOrd="0" presId="urn:microsoft.com/office/officeart/2005/8/layout/lProcess3"/>
    <dgm:cxn modelId="{BEDEF0A0-456C-4FBC-A441-29D7B9C651AB}" type="presParOf" srcId="{1D22D161-53D4-425E-8FA2-85E869A9A302}" destId="{2C4B459C-D0A9-48FA-A605-48FE8F11A04A}" srcOrd="7" destOrd="0" presId="urn:microsoft.com/office/officeart/2005/8/layout/lProcess3"/>
    <dgm:cxn modelId="{2FEE8866-EC9E-4958-8F8B-8108B318C567}" type="presParOf" srcId="{1D22D161-53D4-425E-8FA2-85E869A9A302}" destId="{2BB819E5-6D68-4978-BB76-BB8477F26A21}" srcOrd="8" destOrd="0" presId="urn:microsoft.com/office/officeart/2005/8/layout/lProcess3"/>
    <dgm:cxn modelId="{14EE97D8-EC55-4273-8FF0-6BBEFEBC4E12}" type="presParOf" srcId="{D10652CB-8CB8-44C4-B55E-E5C3AB93CA57}" destId="{8E88516B-5E1B-4B83-B90E-1095C612D73D}" srcOrd="5" destOrd="0" presId="urn:microsoft.com/office/officeart/2005/8/layout/lProcess3"/>
    <dgm:cxn modelId="{D84F0FC7-2051-4436-A793-8BFCF43AD81F}" type="presParOf" srcId="{D10652CB-8CB8-44C4-B55E-E5C3AB93CA57}" destId="{37B471FF-7319-4A7E-B107-4E5AFAC0D1F4}" srcOrd="6" destOrd="0" presId="urn:microsoft.com/office/officeart/2005/8/layout/lProcess3"/>
    <dgm:cxn modelId="{21C3C8F3-F371-4AF1-897D-D93806EA38E5}" type="presParOf" srcId="{37B471FF-7319-4A7E-B107-4E5AFAC0D1F4}" destId="{0968BA8D-FA68-4AF9-AF17-39B442B4DCC8}" srcOrd="0" destOrd="0" presId="urn:microsoft.com/office/officeart/2005/8/layout/lProcess3"/>
    <dgm:cxn modelId="{C1B0DAB9-E12C-467A-A28F-31195F20B584}" type="presParOf" srcId="{37B471FF-7319-4A7E-B107-4E5AFAC0D1F4}" destId="{A9C586B6-EE9B-4AE0-AB91-BF0741471760}" srcOrd="1" destOrd="0" presId="urn:microsoft.com/office/officeart/2005/8/layout/lProcess3"/>
    <dgm:cxn modelId="{6A474265-9F15-438C-BB44-CF5D60424F06}" type="presParOf" srcId="{37B471FF-7319-4A7E-B107-4E5AFAC0D1F4}" destId="{95E3148B-B53E-463F-9E92-4D9131D7CC69}" srcOrd="2" destOrd="0" presId="urn:microsoft.com/office/officeart/2005/8/layout/lProcess3"/>
    <dgm:cxn modelId="{92C4D7E0-C0AA-4ED4-8ACF-85E30BDD9E07}" type="presParOf" srcId="{37B471FF-7319-4A7E-B107-4E5AFAC0D1F4}" destId="{8FD64BA3-3468-42B9-B13B-463EF924F412}" srcOrd="3" destOrd="0" presId="urn:microsoft.com/office/officeart/2005/8/layout/lProcess3"/>
    <dgm:cxn modelId="{27DEEC9D-9141-416D-965F-F283DD8485BF}" type="presParOf" srcId="{37B471FF-7319-4A7E-B107-4E5AFAC0D1F4}" destId="{8EF54466-5BA6-45B2-BC68-66A08E4CA5C3}" srcOrd="4" destOrd="0" presId="urn:microsoft.com/office/officeart/2005/8/layout/lProcess3"/>
    <dgm:cxn modelId="{BBE872E6-D207-46D7-BF72-CFAF3ADD4A84}" type="presParOf" srcId="{D10652CB-8CB8-44C4-B55E-E5C3AB93CA57}" destId="{ACE6BE03-AD4D-46DD-A101-75211BA78972}" srcOrd="7" destOrd="0" presId="urn:microsoft.com/office/officeart/2005/8/layout/lProcess3"/>
    <dgm:cxn modelId="{0B219BBF-9A21-4333-9E51-B16C233537E7}" type="presParOf" srcId="{D10652CB-8CB8-44C4-B55E-E5C3AB93CA57}" destId="{AD772201-AA92-4822-97CB-3BC812505352}" srcOrd="8" destOrd="0" presId="urn:microsoft.com/office/officeart/2005/8/layout/lProcess3"/>
    <dgm:cxn modelId="{0B4CC8E4-48F9-41B1-8E46-CEDD6FF7774D}" type="presParOf" srcId="{AD772201-AA92-4822-97CB-3BC812505352}" destId="{BF8CA76F-DC1C-4D04-AF0A-6757F518081C}" srcOrd="0" destOrd="0" presId="urn:microsoft.com/office/officeart/2005/8/layout/lProcess3"/>
    <dgm:cxn modelId="{54A25FAF-17B4-45C3-824C-3FA7E09BAF91}" type="presParOf" srcId="{AD772201-AA92-4822-97CB-3BC812505352}" destId="{9551CA31-3ABB-4DD4-B30C-0EB8E40ED916}" srcOrd="1" destOrd="0" presId="urn:microsoft.com/office/officeart/2005/8/layout/lProcess3"/>
    <dgm:cxn modelId="{9FB10642-9B37-4992-A034-4E4864B92551}" type="presParOf" srcId="{AD772201-AA92-4822-97CB-3BC812505352}" destId="{C286F36B-28D2-4946-9BB6-225ABFAA69F1}" srcOrd="2" destOrd="0" presId="urn:microsoft.com/office/officeart/2005/8/layout/lProcess3"/>
    <dgm:cxn modelId="{7D2C3397-4AB1-40ED-9AC1-AF7FCF603613}" type="presParOf" srcId="{AD772201-AA92-4822-97CB-3BC812505352}" destId="{C2677E5F-736D-4B46-9041-7051FC3BC211}" srcOrd="3" destOrd="0" presId="urn:microsoft.com/office/officeart/2005/8/layout/lProcess3"/>
    <dgm:cxn modelId="{DCE3F987-043A-49BA-A4E4-D188BAA0A917}" type="presParOf" srcId="{AD772201-AA92-4822-97CB-3BC812505352}" destId="{2D67D0EB-DC97-4B86-9A10-1B319B32EE6E}" srcOrd="4" destOrd="0" presId="urn:microsoft.com/office/officeart/2005/8/layout/l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77B74-74BE-4A6E-96FA-3FB8A0B5F530}">
      <dsp:nvSpPr>
        <dsp:cNvPr id="0" name=""/>
        <dsp:cNvSpPr/>
      </dsp:nvSpPr>
      <dsp:spPr>
        <a:xfrm>
          <a:off x="703" y="270778"/>
          <a:ext cx="1405381" cy="562152"/>
        </a:xfrm>
        <a:prstGeom prst="chevron">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b="1" kern="1200"/>
            <a:t>Definición del problema de decisión</a:t>
          </a:r>
        </a:p>
      </dsp:txBody>
      <dsp:txXfrm>
        <a:off x="281779" y="270778"/>
        <a:ext cx="843229" cy="562152"/>
      </dsp:txXfrm>
    </dsp:sp>
    <dsp:sp modelId="{5195D709-A1D4-45DA-AAF3-8192D8B23F8B}">
      <dsp:nvSpPr>
        <dsp:cNvPr id="0" name=""/>
        <dsp:cNvSpPr/>
      </dsp:nvSpPr>
      <dsp:spPr>
        <a:xfrm>
          <a:off x="1223385" y="318561"/>
          <a:ext cx="1166466" cy="466586"/>
        </a:xfrm>
        <a:prstGeom prst="chevron">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¿Cuál es el problema de decisión?</a:t>
          </a:r>
        </a:p>
      </dsp:txBody>
      <dsp:txXfrm>
        <a:off x="1456678" y="318561"/>
        <a:ext cx="699880" cy="466586"/>
      </dsp:txXfrm>
    </dsp:sp>
    <dsp:sp modelId="{C2E5E621-1734-4585-9862-BF537436CC51}">
      <dsp:nvSpPr>
        <dsp:cNvPr id="0" name=""/>
        <dsp:cNvSpPr/>
      </dsp:nvSpPr>
      <dsp:spPr>
        <a:xfrm>
          <a:off x="2226546" y="318561"/>
          <a:ext cx="1166466" cy="466586"/>
        </a:xfrm>
        <a:prstGeom prst="chevron">
          <a:avLst/>
        </a:prstGeom>
        <a:solidFill>
          <a:schemeClr val="accent4">
            <a:tint val="40000"/>
            <a:alpha val="90000"/>
            <a:hueOff val="835533"/>
            <a:satOff val="-3942"/>
            <a:lumOff val="-142"/>
            <a:alphaOff val="0"/>
          </a:schemeClr>
        </a:solidFill>
        <a:ln w="12700" cap="flat" cmpd="sng" algn="ctr">
          <a:solidFill>
            <a:schemeClr val="accent4">
              <a:tint val="40000"/>
              <a:alpha val="90000"/>
              <a:hueOff val="835533"/>
              <a:satOff val="-3942"/>
              <a:lumOff val="-1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¿Cuáles son los objetivos de los decisores?</a:t>
          </a:r>
        </a:p>
      </dsp:txBody>
      <dsp:txXfrm>
        <a:off x="2459839" y="318561"/>
        <a:ext cx="699880" cy="466586"/>
      </dsp:txXfrm>
    </dsp:sp>
    <dsp:sp modelId="{ED1D4957-8C31-41ED-849A-5E122087AE27}">
      <dsp:nvSpPr>
        <dsp:cNvPr id="0" name=""/>
        <dsp:cNvSpPr/>
      </dsp:nvSpPr>
      <dsp:spPr>
        <a:xfrm>
          <a:off x="3229708" y="318561"/>
          <a:ext cx="1166466" cy="466586"/>
        </a:xfrm>
        <a:prstGeom prst="chevron">
          <a:avLst/>
        </a:prstGeom>
        <a:solidFill>
          <a:schemeClr val="accent4">
            <a:tint val="40000"/>
            <a:alpha val="90000"/>
            <a:hueOff val="1671065"/>
            <a:satOff val="-7884"/>
            <a:lumOff val="-285"/>
            <a:alphaOff val="0"/>
          </a:schemeClr>
        </a:solidFill>
        <a:ln w="12700" cap="flat" cmpd="sng" algn="ctr">
          <a:solidFill>
            <a:schemeClr val="accent4">
              <a:tint val="40000"/>
              <a:alpha val="90000"/>
              <a:hueOff val="1671065"/>
              <a:satOff val="-7884"/>
              <a:lumOff val="-2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¿Queremos crear un ranking o valorar las alternativas?</a:t>
          </a:r>
        </a:p>
      </dsp:txBody>
      <dsp:txXfrm>
        <a:off x="3463001" y="318561"/>
        <a:ext cx="699880" cy="466586"/>
      </dsp:txXfrm>
    </dsp:sp>
    <dsp:sp modelId="{26A375B6-5F9F-4484-944E-8F0F5FC13B2B}">
      <dsp:nvSpPr>
        <dsp:cNvPr id="0" name=""/>
        <dsp:cNvSpPr/>
      </dsp:nvSpPr>
      <dsp:spPr>
        <a:xfrm>
          <a:off x="703" y="911632"/>
          <a:ext cx="1405381" cy="562152"/>
        </a:xfrm>
        <a:prstGeom prst="chevron">
          <a:avLst/>
        </a:prstGeom>
        <a:solidFill>
          <a:schemeClr val="accent4">
            <a:hueOff val="2450223"/>
            <a:satOff val="-10194"/>
            <a:lumOff val="240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b="1" kern="1200"/>
            <a:t>Selección de los criterios de decisión</a:t>
          </a:r>
        </a:p>
      </dsp:txBody>
      <dsp:txXfrm>
        <a:off x="281779" y="911632"/>
        <a:ext cx="843229" cy="562152"/>
      </dsp:txXfrm>
    </dsp:sp>
    <dsp:sp modelId="{D8E2E240-A3F4-4E72-BCBB-7B7E0A35D7C6}">
      <dsp:nvSpPr>
        <dsp:cNvPr id="0" name=""/>
        <dsp:cNvSpPr/>
      </dsp:nvSpPr>
      <dsp:spPr>
        <a:xfrm>
          <a:off x="1223385" y="959415"/>
          <a:ext cx="1166466" cy="466586"/>
        </a:xfrm>
        <a:prstGeom prst="chevron">
          <a:avLst/>
        </a:prstGeom>
        <a:solidFill>
          <a:schemeClr val="accent4">
            <a:tint val="40000"/>
            <a:alpha val="90000"/>
            <a:hueOff val="2506598"/>
            <a:satOff val="-11826"/>
            <a:lumOff val="-427"/>
            <a:alphaOff val="0"/>
          </a:schemeClr>
        </a:solidFill>
        <a:ln w="12700" cap="flat" cmpd="sng" algn="ctr">
          <a:solidFill>
            <a:schemeClr val="accent4">
              <a:tint val="40000"/>
              <a:alpha val="90000"/>
              <a:hueOff val="2506598"/>
              <a:satOff val="-11826"/>
              <a:lumOff val="-42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Identificar literatura relevante para el producto evaluado</a:t>
          </a:r>
        </a:p>
      </dsp:txBody>
      <dsp:txXfrm>
        <a:off x="1456678" y="959415"/>
        <a:ext cx="699880" cy="466586"/>
      </dsp:txXfrm>
    </dsp:sp>
    <dsp:sp modelId="{7C0AB5BF-71BE-499D-B38E-B27662642DF7}">
      <dsp:nvSpPr>
        <dsp:cNvPr id="0" name=""/>
        <dsp:cNvSpPr/>
      </dsp:nvSpPr>
      <dsp:spPr>
        <a:xfrm>
          <a:off x="2226546" y="959415"/>
          <a:ext cx="1166466" cy="466586"/>
        </a:xfrm>
        <a:prstGeom prst="chevron">
          <a:avLst/>
        </a:prstGeom>
        <a:solidFill>
          <a:schemeClr val="accent4">
            <a:tint val="40000"/>
            <a:alpha val="90000"/>
            <a:hueOff val="3342131"/>
            <a:satOff val="-15768"/>
            <a:lumOff val="-570"/>
            <a:alphaOff val="0"/>
          </a:schemeClr>
        </a:solidFill>
        <a:ln w="12700" cap="flat" cmpd="sng" algn="ctr">
          <a:solidFill>
            <a:schemeClr val="accent4">
              <a:tint val="40000"/>
              <a:alpha val="90000"/>
              <a:hueOff val="3342131"/>
              <a:satOff val="-15768"/>
              <a:lumOff val="-5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Identificar stakeholders relevantes</a:t>
          </a:r>
        </a:p>
      </dsp:txBody>
      <dsp:txXfrm>
        <a:off x="2459839" y="959415"/>
        <a:ext cx="699880" cy="466586"/>
      </dsp:txXfrm>
    </dsp:sp>
    <dsp:sp modelId="{BB7E96E7-7F7C-4955-AD02-4F6F093C211A}">
      <dsp:nvSpPr>
        <dsp:cNvPr id="0" name=""/>
        <dsp:cNvSpPr/>
      </dsp:nvSpPr>
      <dsp:spPr>
        <a:xfrm>
          <a:off x="3229708" y="959415"/>
          <a:ext cx="1166466" cy="466586"/>
        </a:xfrm>
        <a:prstGeom prst="chevron">
          <a:avLst/>
        </a:prstGeom>
        <a:solidFill>
          <a:schemeClr val="accent4">
            <a:tint val="40000"/>
            <a:alpha val="90000"/>
            <a:hueOff val="4177664"/>
            <a:satOff val="-19710"/>
            <a:lumOff val="-712"/>
            <a:alphaOff val="0"/>
          </a:schemeClr>
        </a:solidFill>
        <a:ln w="12700" cap="flat" cmpd="sng" algn="ctr">
          <a:solidFill>
            <a:schemeClr val="accent4">
              <a:tint val="40000"/>
              <a:alpha val="90000"/>
              <a:hueOff val="4177664"/>
              <a:satOff val="-19710"/>
              <a:lumOff val="-7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Realizar una selección y estructuración de los criterios</a:t>
          </a:r>
        </a:p>
      </dsp:txBody>
      <dsp:txXfrm>
        <a:off x="3463001" y="959415"/>
        <a:ext cx="699880" cy="466586"/>
      </dsp:txXfrm>
    </dsp:sp>
    <dsp:sp modelId="{CF242122-5199-4452-976B-53D984C3B7D1}">
      <dsp:nvSpPr>
        <dsp:cNvPr id="0" name=""/>
        <dsp:cNvSpPr/>
      </dsp:nvSpPr>
      <dsp:spPr>
        <a:xfrm>
          <a:off x="703" y="1552486"/>
          <a:ext cx="1405381" cy="562152"/>
        </a:xfrm>
        <a:prstGeom prst="chevron">
          <a:avLst/>
        </a:prstGeom>
        <a:solidFill>
          <a:schemeClr val="accent4">
            <a:hueOff val="4900445"/>
            <a:satOff val="-20388"/>
            <a:lumOff val="480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b="1" kern="1200"/>
            <a:t>Crear una performance matrix</a:t>
          </a:r>
        </a:p>
      </dsp:txBody>
      <dsp:txXfrm>
        <a:off x="281779" y="1552486"/>
        <a:ext cx="843229" cy="562152"/>
      </dsp:txXfrm>
    </dsp:sp>
    <dsp:sp modelId="{4D4507BC-5F7E-42ED-B33E-9848AAED593F}">
      <dsp:nvSpPr>
        <dsp:cNvPr id="0" name=""/>
        <dsp:cNvSpPr/>
      </dsp:nvSpPr>
      <dsp:spPr>
        <a:xfrm>
          <a:off x="1223385" y="1600269"/>
          <a:ext cx="1166466" cy="466586"/>
        </a:xfrm>
        <a:prstGeom prst="chevron">
          <a:avLst/>
        </a:prstGeom>
        <a:solidFill>
          <a:schemeClr val="accent4">
            <a:tint val="40000"/>
            <a:alpha val="90000"/>
            <a:hueOff val="5013197"/>
            <a:satOff val="-23652"/>
            <a:lumOff val="-854"/>
            <a:alphaOff val="0"/>
          </a:schemeClr>
        </a:solidFill>
        <a:ln w="12700" cap="flat" cmpd="sng" algn="ctr">
          <a:solidFill>
            <a:schemeClr val="accent4">
              <a:tint val="40000"/>
              <a:alpha val="90000"/>
              <a:hueOff val="5013197"/>
              <a:satOff val="-23652"/>
              <a:lumOff val="-85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Medir el desempeño de los criterios (performance)</a:t>
          </a:r>
        </a:p>
      </dsp:txBody>
      <dsp:txXfrm>
        <a:off x="1456678" y="1600269"/>
        <a:ext cx="699880" cy="466586"/>
      </dsp:txXfrm>
    </dsp:sp>
    <dsp:sp modelId="{449321DF-A328-4640-ADEA-DCFBA1A6257A}">
      <dsp:nvSpPr>
        <dsp:cNvPr id="0" name=""/>
        <dsp:cNvSpPr/>
      </dsp:nvSpPr>
      <dsp:spPr>
        <a:xfrm>
          <a:off x="2226546" y="1600269"/>
          <a:ext cx="1166466" cy="466586"/>
        </a:xfrm>
        <a:prstGeom prst="chevron">
          <a:avLst/>
        </a:prstGeom>
        <a:solidFill>
          <a:schemeClr val="accent4">
            <a:tint val="40000"/>
            <a:alpha val="90000"/>
            <a:hueOff val="5848729"/>
            <a:satOff val="-27593"/>
            <a:lumOff val="-997"/>
            <a:alphaOff val="0"/>
          </a:schemeClr>
        </a:solidFill>
        <a:ln w="12700" cap="flat" cmpd="sng" algn="ctr">
          <a:solidFill>
            <a:schemeClr val="accent4">
              <a:tint val="40000"/>
              <a:alpha val="90000"/>
              <a:hueOff val="5848729"/>
              <a:satOff val="-27593"/>
              <a:lumOff val="-99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Medir la puntuación (p.e 0-100) que da cada stakeholder a cada nivel de cada criterio (scoring)</a:t>
          </a:r>
        </a:p>
      </dsp:txBody>
      <dsp:txXfrm>
        <a:off x="2459839" y="1600269"/>
        <a:ext cx="699880" cy="466586"/>
      </dsp:txXfrm>
    </dsp:sp>
    <dsp:sp modelId="{1F74E803-6924-40E2-BDFB-0BE25881B7AB}">
      <dsp:nvSpPr>
        <dsp:cNvPr id="0" name=""/>
        <dsp:cNvSpPr/>
      </dsp:nvSpPr>
      <dsp:spPr>
        <a:xfrm>
          <a:off x="3229708" y="1600269"/>
          <a:ext cx="1166466" cy="466586"/>
        </a:xfrm>
        <a:prstGeom prst="chevron">
          <a:avLst/>
        </a:prstGeom>
        <a:solidFill>
          <a:schemeClr val="accent4">
            <a:tint val="40000"/>
            <a:alpha val="90000"/>
            <a:hueOff val="6684262"/>
            <a:satOff val="-31535"/>
            <a:lumOff val="-1139"/>
            <a:alphaOff val="0"/>
          </a:schemeClr>
        </a:solidFill>
        <a:ln w="12700" cap="flat" cmpd="sng" algn="ctr">
          <a:solidFill>
            <a:schemeClr val="accent4">
              <a:tint val="40000"/>
              <a:alpha val="90000"/>
              <a:hueOff val="6684262"/>
              <a:satOff val="-31535"/>
              <a:lumOff val="-11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Medir la ponderación que otorga cada stakeholder a cada criterio (weighting)</a:t>
          </a:r>
        </a:p>
      </dsp:txBody>
      <dsp:txXfrm>
        <a:off x="3463001" y="1600269"/>
        <a:ext cx="699880" cy="466586"/>
      </dsp:txXfrm>
    </dsp:sp>
    <dsp:sp modelId="{2BB819E5-6D68-4978-BB76-BB8477F26A21}">
      <dsp:nvSpPr>
        <dsp:cNvPr id="0" name=""/>
        <dsp:cNvSpPr/>
      </dsp:nvSpPr>
      <dsp:spPr>
        <a:xfrm>
          <a:off x="4232869" y="1600269"/>
          <a:ext cx="1166466" cy="466586"/>
        </a:xfrm>
        <a:prstGeom prst="chevron">
          <a:avLst/>
        </a:prstGeom>
        <a:solidFill>
          <a:schemeClr val="accent4">
            <a:tint val="40000"/>
            <a:alpha val="90000"/>
            <a:hueOff val="7519795"/>
            <a:satOff val="-35477"/>
            <a:lumOff val="-1281"/>
            <a:alphaOff val="0"/>
          </a:schemeClr>
        </a:solidFill>
        <a:ln w="12700" cap="flat" cmpd="sng" algn="ctr">
          <a:solidFill>
            <a:schemeClr val="accent4">
              <a:tint val="40000"/>
              <a:alpha val="90000"/>
              <a:hueOff val="7519795"/>
              <a:satOff val="-35477"/>
              <a:lumOff val="-12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Realizar una agregación de los resultados</a:t>
          </a:r>
        </a:p>
      </dsp:txBody>
      <dsp:txXfrm>
        <a:off x="4466162" y="1600269"/>
        <a:ext cx="699880" cy="466586"/>
      </dsp:txXfrm>
    </dsp:sp>
    <dsp:sp modelId="{0968BA8D-FA68-4AF9-AF17-39B442B4DCC8}">
      <dsp:nvSpPr>
        <dsp:cNvPr id="0" name=""/>
        <dsp:cNvSpPr/>
      </dsp:nvSpPr>
      <dsp:spPr>
        <a:xfrm>
          <a:off x="703" y="2193340"/>
          <a:ext cx="1405381" cy="562152"/>
        </a:xfrm>
        <a:prstGeom prst="chevron">
          <a:avLst/>
        </a:prstGeom>
        <a:solidFill>
          <a:schemeClr val="accent4">
            <a:hueOff val="7350668"/>
            <a:satOff val="-30583"/>
            <a:lumOff val="72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b="1" kern="1200"/>
            <a:t>Manejo de la incertidumbre</a:t>
          </a:r>
        </a:p>
      </dsp:txBody>
      <dsp:txXfrm>
        <a:off x="281779" y="2193340"/>
        <a:ext cx="843229" cy="562152"/>
      </dsp:txXfrm>
    </dsp:sp>
    <dsp:sp modelId="{95E3148B-B53E-463F-9E92-4D9131D7CC69}">
      <dsp:nvSpPr>
        <dsp:cNvPr id="0" name=""/>
        <dsp:cNvSpPr/>
      </dsp:nvSpPr>
      <dsp:spPr>
        <a:xfrm>
          <a:off x="1223385" y="2241123"/>
          <a:ext cx="1166466" cy="466586"/>
        </a:xfrm>
        <a:prstGeom prst="chevron">
          <a:avLst/>
        </a:prstGeom>
        <a:solidFill>
          <a:schemeClr val="accent4">
            <a:tint val="40000"/>
            <a:alpha val="90000"/>
            <a:hueOff val="8355328"/>
            <a:satOff val="-39419"/>
            <a:lumOff val="-1424"/>
            <a:alphaOff val="0"/>
          </a:schemeClr>
        </a:solidFill>
        <a:ln w="12700" cap="flat" cmpd="sng" algn="ctr">
          <a:solidFill>
            <a:schemeClr val="accent4">
              <a:tint val="40000"/>
              <a:alpha val="90000"/>
              <a:hueOff val="8355328"/>
              <a:satOff val="-39419"/>
              <a:lumOff val="-14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Identificar las fuentes de incertidumbre</a:t>
          </a:r>
        </a:p>
      </dsp:txBody>
      <dsp:txXfrm>
        <a:off x="1456678" y="2241123"/>
        <a:ext cx="699880" cy="466586"/>
      </dsp:txXfrm>
    </dsp:sp>
    <dsp:sp modelId="{8EF54466-5BA6-45B2-BC68-66A08E4CA5C3}">
      <dsp:nvSpPr>
        <dsp:cNvPr id="0" name=""/>
        <dsp:cNvSpPr/>
      </dsp:nvSpPr>
      <dsp:spPr>
        <a:xfrm>
          <a:off x="2226546" y="2241123"/>
          <a:ext cx="1166466" cy="466586"/>
        </a:xfrm>
        <a:prstGeom prst="chevron">
          <a:avLst/>
        </a:prstGeom>
        <a:solidFill>
          <a:schemeClr val="accent4">
            <a:tint val="40000"/>
            <a:alpha val="90000"/>
            <a:hueOff val="9190860"/>
            <a:satOff val="-43361"/>
            <a:lumOff val="-1566"/>
            <a:alphaOff val="0"/>
          </a:schemeClr>
        </a:solidFill>
        <a:ln w="12700" cap="flat" cmpd="sng" algn="ctr">
          <a:solidFill>
            <a:schemeClr val="accent4">
              <a:tint val="40000"/>
              <a:alpha val="90000"/>
              <a:hueOff val="9190860"/>
              <a:satOff val="-43361"/>
              <a:lumOff val="-156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Realizar análisis de incertidumbre</a:t>
          </a:r>
        </a:p>
      </dsp:txBody>
      <dsp:txXfrm>
        <a:off x="2459839" y="2241123"/>
        <a:ext cx="699880" cy="466586"/>
      </dsp:txXfrm>
    </dsp:sp>
    <dsp:sp modelId="{BF8CA76F-DC1C-4D04-AF0A-6757F518081C}">
      <dsp:nvSpPr>
        <dsp:cNvPr id="0" name=""/>
        <dsp:cNvSpPr/>
      </dsp:nvSpPr>
      <dsp:spPr>
        <a:xfrm>
          <a:off x="703" y="2834194"/>
          <a:ext cx="1405381" cy="562152"/>
        </a:xfrm>
        <a:prstGeom prst="chevron">
          <a:avLst/>
        </a:prstGeom>
        <a:solidFill>
          <a:schemeClr val="accent4">
            <a:hueOff val="9800891"/>
            <a:satOff val="-40777"/>
            <a:lumOff val="960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b="1" kern="1200"/>
            <a:t>Interpretación y síntesis de los resultados</a:t>
          </a:r>
        </a:p>
      </dsp:txBody>
      <dsp:txXfrm>
        <a:off x="281779" y="2834194"/>
        <a:ext cx="843229" cy="562152"/>
      </dsp:txXfrm>
    </dsp:sp>
    <dsp:sp modelId="{C286F36B-28D2-4946-9BB6-225ABFAA69F1}">
      <dsp:nvSpPr>
        <dsp:cNvPr id="0" name=""/>
        <dsp:cNvSpPr/>
      </dsp:nvSpPr>
      <dsp:spPr>
        <a:xfrm>
          <a:off x="1223385" y="2881977"/>
          <a:ext cx="1166466" cy="466586"/>
        </a:xfrm>
        <a:prstGeom prst="chevron">
          <a:avLst/>
        </a:prstGeom>
        <a:solidFill>
          <a:schemeClr val="accent4">
            <a:tint val="40000"/>
            <a:alpha val="90000"/>
            <a:hueOff val="10026393"/>
            <a:satOff val="-47303"/>
            <a:lumOff val="-1709"/>
            <a:alphaOff val="0"/>
          </a:schemeClr>
        </a:solidFill>
        <a:ln w="12700" cap="flat" cmpd="sng" algn="ctr">
          <a:solidFill>
            <a:schemeClr val="accent4">
              <a:tint val="40000"/>
              <a:alpha val="90000"/>
              <a:hueOff val="10026393"/>
              <a:satOff val="-47303"/>
              <a:lumOff val="-17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Responder al problema de decisión</a:t>
          </a:r>
        </a:p>
      </dsp:txBody>
      <dsp:txXfrm>
        <a:off x="1456678" y="2881977"/>
        <a:ext cx="699880" cy="466586"/>
      </dsp:txXfrm>
    </dsp:sp>
    <dsp:sp modelId="{2D67D0EB-DC97-4B86-9A10-1B319B32EE6E}">
      <dsp:nvSpPr>
        <dsp:cNvPr id="0" name=""/>
        <dsp:cNvSpPr/>
      </dsp:nvSpPr>
      <dsp:spPr>
        <a:xfrm>
          <a:off x="2226546" y="2881977"/>
          <a:ext cx="1166466" cy="466586"/>
        </a:xfrm>
        <a:prstGeom prst="chevron">
          <a:avLst/>
        </a:prstGeom>
        <a:solidFill>
          <a:schemeClr val="accent4">
            <a:tint val="40000"/>
            <a:alpha val="90000"/>
            <a:hueOff val="10861925"/>
            <a:satOff val="-51245"/>
            <a:lumOff val="-1851"/>
            <a:alphaOff val="0"/>
          </a:schemeClr>
        </a:solidFill>
        <a:ln w="12700" cap="flat" cmpd="sng" algn="ctr">
          <a:solidFill>
            <a:schemeClr val="accent4">
              <a:tint val="40000"/>
              <a:alpha val="90000"/>
              <a:hueOff val="10861925"/>
              <a:satOff val="-51245"/>
              <a:lumOff val="-18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Reportar de acuerdo con algún checklist (p.e.: ISPOR)</a:t>
          </a:r>
        </a:p>
      </dsp:txBody>
      <dsp:txXfrm>
        <a:off x="2459839" y="2881977"/>
        <a:ext cx="699880" cy="46658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0636-2BE8-44E8-B171-9890B91E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8902</Words>
  <Characters>50747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dc:creator>
  <cp:lastModifiedBy>Perez Daniel</cp:lastModifiedBy>
  <cp:revision>3</cp:revision>
  <cp:lastPrinted>2020-11-09T14:09:00Z</cp:lastPrinted>
  <dcterms:created xsi:type="dcterms:W3CDTF">2020-11-11T15:43:00Z</dcterms:created>
  <dcterms:modified xsi:type="dcterms:W3CDTF">2020-11-11T17:20:00Z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b560a4f2-6781-3b89-96b1-6f3a791958a0</vt:lpwstr>
  </property>
  <property fmtid="{D5CDD505-2E9C-101B-9397-08002B2CF9AE}" pid="24" name="Mendeley Citation Style_1">
    <vt:lpwstr>http://www.zotero.org/styles/ieee</vt:lpwstr>
  </property>
</Properties>
</file>